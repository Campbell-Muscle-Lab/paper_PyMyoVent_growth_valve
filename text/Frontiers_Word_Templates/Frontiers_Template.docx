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77777777" w:rsidR="002868E2" w:rsidRPr="00376CC5" w:rsidRDefault="002868E2" w:rsidP="00376CC5">
      <w:pPr>
        <w:pStyle w:val="Title"/>
      </w:pPr>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as long as the heading levels are clear, </w:t>
      </w:r>
      <w:proofErr w:type="gramStart"/>
      <w:r w:rsidR="001D5C23" w:rsidRPr="00376CC5">
        <w:rPr>
          <w:szCs w:val="24"/>
        </w:rPr>
        <w:t>Frontiers</w:t>
      </w:r>
      <w:proofErr w:type="gramEnd"/>
      <w:r w:rsidR="001D5C23" w:rsidRPr="00376CC5">
        <w:rPr>
          <w:szCs w:val="24"/>
        </w:rPr>
        <w:t xml:space="preserve">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ins w:id="0" w:author="Sharifi, Hossein" w:date="2021-10-06T08:23:00Z">
                  <w:rPr>
                    <w:rFonts w:ascii="Cambria Math" w:hAnsi="Cambria Math"/>
                  </w:rPr>
                </w:ins>
              </m:ctrlPr>
            </m:dPr>
            <m:e>
              <m:r>
                <m:rPr>
                  <m:sty m:val="bi"/>
                </m:rPr>
                <w:rPr>
                  <w:rFonts w:ascii="Cambria Math" w:hAnsi="Cambria Math"/>
                </w:rPr>
                <m:t>x</m:t>
              </m:r>
            </m:e>
          </m:d>
          <m:r>
            <m:rPr>
              <m:sty m:val="bi"/>
            </m:rPr>
            <w:rPr>
              <w:rFonts w:ascii="Cambria Math" w:hAnsi="Cambria Math"/>
            </w:rPr>
            <m:t>=</m:t>
          </m:r>
          <m:sSub>
            <m:sSubPr>
              <m:ctrlPr>
                <w:ins w:id="1" w:author="Sharifi, Hossein" w:date="2021-10-06T08:23:00Z">
                  <w:rPr>
                    <w:rFonts w:ascii="Cambria Math" w:hAnsi="Cambria Math"/>
                  </w:rPr>
                </w:ins>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ins w:id="2" w:author="Sharifi, Hossein" w:date="2021-10-06T08:23:00Z">
                  <w:rPr>
                    <w:rFonts w:ascii="Cambria Math" w:hAnsi="Cambria Math"/>
                  </w:rPr>
                </w:ins>
              </m:ctrlPr>
            </m:naryPr>
            <m:sub>
              <m:r>
                <m:rPr>
                  <m:sty m:val="bi"/>
                </m:rPr>
                <w:rPr>
                  <w:rFonts w:ascii="Cambria Math" w:hAnsi="Cambria Math"/>
                </w:rPr>
                <m:t>n=1</m:t>
              </m:r>
            </m:sub>
            <m:sup>
              <m:r>
                <m:rPr>
                  <m:sty m:val="bi"/>
                </m:rPr>
                <w:rPr>
                  <w:rFonts w:ascii="Cambria Math" w:hAnsi="Cambria Math"/>
                </w:rPr>
                <m:t>∞</m:t>
              </m:r>
            </m:sup>
            <m:e>
              <m:d>
                <m:dPr>
                  <m:ctrlPr>
                    <w:ins w:id="3" w:author="Sharifi, Hossein" w:date="2021-10-06T08:23:00Z">
                      <w:rPr>
                        <w:rFonts w:ascii="Cambria Math" w:hAnsi="Cambria Math"/>
                      </w:rPr>
                    </w:ins>
                  </m:ctrlPr>
                </m:dPr>
                <m:e>
                  <m:sSub>
                    <m:sSubPr>
                      <m:ctrlPr>
                        <w:ins w:id="4" w:author="Sharifi, Hossein" w:date="2021-10-06T08:23:00Z">
                          <w:rPr>
                            <w:rFonts w:ascii="Cambria Math" w:hAnsi="Cambria Math"/>
                          </w:rPr>
                        </w:ins>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ins w:id="5" w:author="Sharifi, Hossein" w:date="2021-10-06T08:23:00Z">
                          <w:rPr>
                            <w:rFonts w:ascii="Cambria Math" w:hAnsi="Cambria Math"/>
                          </w:rPr>
                        </w:ins>
                      </m:ctrlPr>
                    </m:funcPr>
                    <m:fName>
                      <m:r>
                        <m:rPr>
                          <m:sty m:val="b"/>
                        </m:rPr>
                        <w:rPr>
                          <w:rFonts w:ascii="Cambria Math" w:eastAsia="Cambria Math" w:hAnsi="Cambria Math"/>
                        </w:rPr>
                        <m:t>cos</m:t>
                      </m:r>
                    </m:fName>
                    <m:e>
                      <m:f>
                        <m:fPr>
                          <m:ctrlPr>
                            <w:ins w:id="6" w:author="Sharifi, Hossein" w:date="2021-10-06T08:23:00Z">
                              <w:rPr>
                                <w:rFonts w:ascii="Cambria Math" w:hAnsi="Cambria Math"/>
                              </w:rPr>
                            </w:ins>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ins w:id="7" w:author="Sharifi, Hossein" w:date="2021-10-06T08:23:00Z">
                          <w:rPr>
                            <w:rFonts w:ascii="Cambria Math" w:hAnsi="Cambria Math"/>
                          </w:rPr>
                        </w:ins>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ins w:id="8" w:author="Sharifi, Hossein" w:date="2021-10-06T08:23:00Z">
                          <w:rPr>
                            <w:rFonts w:ascii="Cambria Math" w:hAnsi="Cambria Math"/>
                          </w:rPr>
                        </w:ins>
                      </m:ctrlPr>
                    </m:funcPr>
                    <m:fName>
                      <m:r>
                        <m:rPr>
                          <m:sty m:val="b"/>
                        </m:rPr>
                        <w:rPr>
                          <w:rFonts w:ascii="Cambria Math" w:eastAsia="Cambria Math" w:hAnsi="Cambria Math"/>
                        </w:rPr>
                        <m:t>sin</m:t>
                      </m:r>
                    </m:fName>
                    <m:e>
                      <m:f>
                        <m:fPr>
                          <m:ctrlPr>
                            <w:ins w:id="9" w:author="Sharifi, Hossein" w:date="2021-10-06T08:23:00Z">
                              <w:rPr>
                                <w:rFonts w:ascii="Cambria Math" w:hAnsi="Cambria Math"/>
                              </w:rPr>
                            </w:ins>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 xml:space="preserve">Frontiers requires figures to be submitted individually, in the same order as they are referred to in the manuscript. Figures will then be automatically embedded at the bottom of the submitted manuscript. Kindly ensure that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 xml:space="preserve">The following formatting styles are meant as a guide, </w:t>
      </w:r>
      <w:proofErr w:type="gramStart"/>
      <w:r w:rsidRPr="00376CC5">
        <w:rPr>
          <w:rFonts w:cs="Times New Roman"/>
          <w:szCs w:val="24"/>
        </w:rPr>
        <w:t>as long as</w:t>
      </w:r>
      <w:proofErr w:type="gramEnd"/>
      <w:r w:rsidRPr="00376CC5">
        <w:rPr>
          <w:rFonts w:cs="Times New Roman"/>
          <w:szCs w:val="24"/>
        </w:rPr>
        <w:t xml:space="preserve">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8"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19"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lastRenderedPageBreak/>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0"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1"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2"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3"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4"/>
      <w:headerReference w:type="default" r:id="rId25"/>
      <w:footerReference w:type="even" r:id="rId26"/>
      <w:footerReference w:type="default" r:id="rId27"/>
      <w:headerReference w:type="first" r:id="rId2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AB208" w14:textId="77777777" w:rsidR="00DF5D09" w:rsidRDefault="00DF5D09" w:rsidP="00117666">
      <w:pPr>
        <w:spacing w:after="0"/>
      </w:pPr>
      <w:r>
        <w:separator/>
      </w:r>
    </w:p>
  </w:endnote>
  <w:endnote w:type="continuationSeparator" w:id="0">
    <w:p w14:paraId="4BA2BFAF" w14:textId="77777777" w:rsidR="00DF5D09" w:rsidRDefault="00DF5D0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9E04" w14:textId="77777777" w:rsidR="00DF5D09" w:rsidRDefault="00DF5D09" w:rsidP="00117666">
      <w:pPr>
        <w:spacing w:after="0"/>
      </w:pPr>
      <w:r>
        <w:separator/>
      </w:r>
    </w:p>
  </w:footnote>
  <w:footnote w:type="continuationSeparator" w:id="0">
    <w:p w14:paraId="0CF750D6" w14:textId="77777777" w:rsidR="00DF5D09" w:rsidRDefault="00DF5D09"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rifi, Hossein">
    <w15:presenceInfo w15:providerId="AD" w15:userId="S::hsh245@uky.edu::20a32e42-02e9-4b7a-878f-9e266e324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05A3C"/>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90BB3"/>
    <w:rsid w:val="00792043"/>
    <w:rsid w:val="00797EDD"/>
    <w:rsid w:val="007B0322"/>
    <w:rsid w:val="007B0645"/>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547D"/>
    <w:rsid w:val="00D80D99"/>
    <w:rsid w:val="00D9503C"/>
    <w:rsid w:val="00DD73EF"/>
    <w:rsid w:val="00DE23E8"/>
    <w:rsid w:val="00DF5D09"/>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cbi.nlm.nih.gov/books/NBK7256/"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home.frontiersin.org/about/author-guideli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yperlink" Target="https://www.frontiersin.org/about/author-guidelines" TargetMode="External"/><Relationship Id="rId28" Type="http://schemas.openxmlformats.org/officeDocument/2006/relationships/header" Target="header3.xml"/><Relationship Id="rId10" Type="http://schemas.openxmlformats.org/officeDocument/2006/relationships/hyperlink" Target="http://home.frontiersin.org/about/author-guidelines" TargetMode="External"/><Relationship Id="rId19" Type="http://schemas.openxmlformats.org/officeDocument/2006/relationships/hyperlink" Target="http://www.chicagomanualofstyle.org/home.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footer" Target="footer2.xml"/><Relationship Id="rId30"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3</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Sharifi, Hossein</cp:lastModifiedBy>
  <cp:revision>5</cp:revision>
  <cp:lastPrinted>2013-10-03T12:51:00Z</cp:lastPrinted>
  <dcterms:created xsi:type="dcterms:W3CDTF">2018-06-12T15:17:00Z</dcterms:created>
  <dcterms:modified xsi:type="dcterms:W3CDTF">2021-10-06T12:53:00Z</dcterms:modified>
</cp:coreProperties>
</file>