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8E14" w14:textId="2C248EF4" w:rsidR="00524A0C" w:rsidRDefault="00524A0C" w:rsidP="00524A0C">
      <w:pPr>
        <w:pStyle w:val="mstitle1"/>
        <w:rPr>
          <w:rFonts w:asciiTheme="majorBidi" w:hAnsiTheme="majorBidi"/>
        </w:rPr>
      </w:pPr>
      <w:r>
        <w:t>Multiscale modeling of cardiac valve disease using cell-level signals to regulate concentric and eccentric myocardial growth</w:t>
      </w:r>
    </w:p>
    <w:p w14:paraId="303060CB" w14:textId="54AF52F7" w:rsidR="00524A0C" w:rsidRDefault="00524A0C" w:rsidP="00524A0C">
      <w:pPr>
        <w:pStyle w:val="msnormal"/>
        <w:rPr>
          <w:vertAlign w:val="superscript"/>
        </w:rPr>
      </w:pPr>
      <w:r w:rsidRPr="00B95524">
        <w:t>Hossein Sharifi</w:t>
      </w:r>
      <w:r w:rsidRPr="00B95524">
        <w:rPr>
          <w:vertAlign w:val="superscript"/>
        </w:rPr>
        <w:t>1</w:t>
      </w:r>
      <w:r w:rsidRPr="00B95524">
        <w:t>,</w:t>
      </w:r>
      <w:r w:rsidRPr="000946D3">
        <w:t xml:space="preserve"> </w:t>
      </w:r>
      <w:r w:rsidRPr="00E52AD9">
        <w:t>Austin</w:t>
      </w:r>
      <w:r>
        <w:t xml:space="preserve"> G.</w:t>
      </w:r>
      <w:r w:rsidRPr="00E52AD9">
        <w:t xml:space="preserve"> Wellette-Hunsucker</w:t>
      </w:r>
      <w:r>
        <w:rPr>
          <w:vertAlign w:val="superscript"/>
        </w:rPr>
        <w:t>2</w:t>
      </w:r>
      <w:r>
        <w:t>,</w:t>
      </w:r>
      <w:r w:rsidRPr="00B95524">
        <w:t xml:space="preserve"> Charles K. Mann</w:t>
      </w:r>
      <w:r w:rsidRPr="00B95524">
        <w:rPr>
          <w:vertAlign w:val="superscript"/>
        </w:rPr>
        <w:t>1</w:t>
      </w:r>
      <w:r>
        <w:t>,</w:t>
      </w:r>
      <w:r w:rsidRPr="00B95524">
        <w:t xml:space="preserve"> Jonathan F. Wenk</w:t>
      </w:r>
      <w:r w:rsidRPr="00B95524">
        <w:rPr>
          <w:vertAlign w:val="superscript"/>
        </w:rPr>
        <w:t>1,</w:t>
      </w:r>
      <w:r>
        <w:rPr>
          <w:vertAlign w:val="superscript"/>
        </w:rPr>
        <w:t>3</w:t>
      </w:r>
      <w:r w:rsidRPr="00B95524">
        <w:t>, Kenneth S. Campbell</w:t>
      </w:r>
      <w:r>
        <w:rPr>
          <w:vertAlign w:val="superscript"/>
        </w:rPr>
        <w:t>2</w:t>
      </w:r>
      <w:r w:rsidR="00B60F7B">
        <w:rPr>
          <w:vertAlign w:val="superscript"/>
        </w:rPr>
        <w:t> </w:t>
      </w:r>
    </w:p>
    <w:p w14:paraId="650EB907" w14:textId="77777777" w:rsidR="00B60F7B" w:rsidRPr="00B95524" w:rsidRDefault="00B60F7B" w:rsidP="00524A0C">
      <w:pPr>
        <w:pStyle w:val="msnormal"/>
      </w:pPr>
    </w:p>
    <w:p w14:paraId="4AFE292E" w14:textId="42E57055" w:rsidR="00524A0C" w:rsidRPr="00B95524" w:rsidRDefault="00524A0C" w:rsidP="00524A0C">
      <w:pPr>
        <w:pStyle w:val="msnormal"/>
        <w:rPr>
          <w:b/>
        </w:rPr>
      </w:pPr>
      <w:r w:rsidRPr="00B95524">
        <w:rPr>
          <w:vertAlign w:val="superscript"/>
        </w:rPr>
        <w:t>1</w:t>
      </w:r>
      <w:r w:rsidRPr="00B95524">
        <w:t>Department of Mechanical Engineering, University of Kentucky, Lexington, Kentucky, USA</w:t>
      </w:r>
    </w:p>
    <w:p w14:paraId="137EB6F6" w14:textId="77777777" w:rsidR="00524A0C" w:rsidRDefault="00524A0C" w:rsidP="00524A0C">
      <w:pPr>
        <w:pStyle w:val="msnormal"/>
      </w:pPr>
      <w:r>
        <w:rPr>
          <w:vertAlign w:val="superscript"/>
        </w:rPr>
        <w:t>2</w:t>
      </w:r>
      <w:r w:rsidRPr="00B95524">
        <w:t>Department of Physiology &amp; Division of Cardiovascular Medicine, University of Kentucky, Lexington, Kentucky, USA</w:t>
      </w:r>
    </w:p>
    <w:p w14:paraId="7F3DA865" w14:textId="77777777" w:rsidR="00524A0C" w:rsidRPr="00B95524" w:rsidRDefault="00524A0C" w:rsidP="00524A0C">
      <w:pPr>
        <w:pStyle w:val="msnormal"/>
      </w:pPr>
      <w:r>
        <w:rPr>
          <w:vertAlign w:val="superscript"/>
        </w:rPr>
        <w:t>3</w:t>
      </w:r>
      <w:r w:rsidRPr="00B95524">
        <w:t>Department of Surgery, University of Kentucky, Lexington, Kentucky, USA</w:t>
      </w:r>
    </w:p>
    <w:p w14:paraId="7B723142" w14:textId="77777777" w:rsidR="00524A0C" w:rsidRPr="00B95524" w:rsidRDefault="00524A0C" w:rsidP="00524A0C">
      <w:pPr>
        <w:pStyle w:val="mstitle1"/>
        <w:rPr>
          <w:rFonts w:asciiTheme="majorBidi" w:hAnsiTheme="majorBidi"/>
        </w:rPr>
      </w:pPr>
    </w:p>
    <w:p w14:paraId="66D8B9DE" w14:textId="1F905735" w:rsidR="00524A0C" w:rsidRPr="00B95524" w:rsidRDefault="00524A0C" w:rsidP="00524A0C">
      <w:pPr>
        <w:pStyle w:val="msnormal"/>
        <w:rPr>
          <w:b/>
        </w:rPr>
      </w:pPr>
      <w:r w:rsidRPr="00B60F7B">
        <w:rPr>
          <w:bCs/>
        </w:rPr>
        <w:t xml:space="preserve">* Correspondence: </w:t>
      </w:r>
      <w:r>
        <w:t>Kenneth</w:t>
      </w:r>
      <w:r w:rsidRPr="00B95524">
        <w:t xml:space="preserve"> </w:t>
      </w:r>
      <w:r>
        <w:t>S</w:t>
      </w:r>
      <w:r w:rsidRPr="00B95524">
        <w:t xml:space="preserve">. </w:t>
      </w:r>
      <w:r>
        <w:t xml:space="preserve">Campbell, </w:t>
      </w:r>
      <w:r w:rsidRPr="006A2633">
        <w:t>k.s.campbell@uky.edu</w:t>
      </w:r>
    </w:p>
    <w:p w14:paraId="4AD9507A" w14:textId="77777777" w:rsidR="00524A0C" w:rsidRDefault="00524A0C" w:rsidP="00524A0C">
      <w:pPr>
        <w:pStyle w:val="msnormal"/>
      </w:pPr>
    </w:p>
    <w:p w14:paraId="235F7475" w14:textId="1622A9D0" w:rsidR="00524A0C" w:rsidRDefault="00524A0C" w:rsidP="00524A0C">
      <w:pPr>
        <w:pStyle w:val="msnormal"/>
      </w:pPr>
      <w:r w:rsidRPr="00B95524">
        <w:t xml:space="preserve">Keywords: </w:t>
      </w:r>
      <w:r>
        <w:t xml:space="preserve">Cardiovascular function, </w:t>
      </w:r>
      <w:r w:rsidRPr="00B95524">
        <w:t xml:space="preserve">Multiscale modeling, </w:t>
      </w:r>
      <w:r>
        <w:t>Myocardial</w:t>
      </w:r>
      <w:r w:rsidRPr="00B95524">
        <w:t xml:space="preserve"> growth, </w:t>
      </w:r>
      <w:r>
        <w:t xml:space="preserve">Valvular disease, </w:t>
      </w:r>
      <w:r w:rsidRPr="00B95524">
        <w:t>Baroreflex</w:t>
      </w:r>
    </w:p>
    <w:p w14:paraId="20037B2E" w14:textId="77777777" w:rsidR="00524A0C" w:rsidRDefault="00524A0C" w:rsidP="00524A0C">
      <w:pPr>
        <w:spacing w:line="240" w:lineRule="auto"/>
      </w:pPr>
    </w:p>
    <w:p w14:paraId="34F817ED" w14:textId="77777777" w:rsidR="00524A0C" w:rsidRDefault="00524A0C">
      <w:pPr>
        <w:spacing w:after="160" w:line="259" w:lineRule="auto"/>
        <w:rPr>
          <w:rFonts w:ascii="Arial" w:hAnsi="Arial" w:cstheme="majorBidi"/>
          <w:b/>
          <w:szCs w:val="24"/>
        </w:rPr>
      </w:pPr>
      <w:r>
        <w:br w:type="page"/>
      </w:r>
    </w:p>
    <w:p w14:paraId="0EB3E303" w14:textId="732D8945" w:rsidR="00524A0C" w:rsidRDefault="00524A0C" w:rsidP="00524A0C">
      <w:pPr>
        <w:pStyle w:val="mstitle1"/>
      </w:pPr>
      <w:r>
        <w:lastRenderedPageBreak/>
        <w:t>Abstract</w:t>
      </w:r>
    </w:p>
    <w:p w14:paraId="48CF8DBE" w14:textId="6E607C71" w:rsidR="00524A0C" w:rsidRPr="0089317B" w:rsidRDefault="00524A0C" w:rsidP="00524A0C">
      <w:pPr>
        <w:pStyle w:val="msnormal"/>
      </w:pPr>
      <w:r>
        <w:t xml:space="preserve">Multiscale models of the cardiovascular system are becoming effective tools for investigating the mechanisms that drive ventricular growth and biological remodeling. Some of these models can also predict how perturbations to molecular-level mechanisms impact organ-level function. This type of research might yield insights that lead to improved patient care. </w:t>
      </w:r>
      <w:proofErr w:type="spellStart"/>
      <w:r>
        <w:t>PyMyoVent</w:t>
      </w:r>
      <w:proofErr w:type="spellEnd"/>
      <w:r>
        <w:t xml:space="preserve"> is a multiscale computer model that bridges from molecular to organ-level function and simulates a left ventricle pumping blood around a systemic circulation. In previous work, we implemented baroreflex control of arterial pressure by using feedback to regulate heart rate, </w:t>
      </w:r>
      <w:r w:rsidRPr="0084045B">
        <w:t>intracellular Ca</w:t>
      </w:r>
      <w:r w:rsidRPr="0084045B">
        <w:rPr>
          <w:vertAlign w:val="superscript"/>
        </w:rPr>
        <w:t>2+</w:t>
      </w:r>
      <w:r w:rsidRPr="0084045B">
        <w:t xml:space="preserve"> dynamics, the molecular-level function of both the thick and the thin myofilaments, and vascular tone</w:t>
      </w:r>
      <w:r>
        <w:t xml:space="preserve">. In this paper, we extend </w:t>
      </w:r>
      <w:proofErr w:type="spellStart"/>
      <w:r>
        <w:t>PyMyoVent</w:t>
      </w:r>
      <w:proofErr w:type="spellEnd"/>
      <w:r>
        <w:t xml:space="preserve"> with concentric growth (wall thickening / thinning) and eccentric growth (chamber dilation / constriction) driven by cell-level signals. Specifically, concentric growth is controlled by the energy used by the myocytes for contraction (expressed as myosin ATPase normalized to myofibrillar volume) while eccentric growth responds to intracellular passive stress. The new framework reproduced clinical measures of left ventricular growth in three types of valvular disease, namely aortic stenosis, aortic insufficiency, and mitral insufficiency. Furthermore, simulations of each valvular disorder reversed growth, returning the ventricle to its default size, when the disease-mimicking perturbation was removed. In conclusion, these simulations suggest that myosin ATPase normalized to myofibrillar volume and intracellular passive stress can be used to drive concentric and eccentric growth in simulations of valve disease.</w:t>
      </w:r>
    </w:p>
    <w:p w14:paraId="5D7D809F" w14:textId="77777777" w:rsidR="00524A0C" w:rsidRPr="00B95524" w:rsidRDefault="00524A0C" w:rsidP="00524A0C">
      <w:pPr>
        <w:spacing w:line="240" w:lineRule="auto"/>
        <w:rPr>
          <w:rFonts w:asciiTheme="majorBidi" w:hAnsiTheme="majorBidi" w:cstheme="majorBidi"/>
          <w:szCs w:val="24"/>
        </w:rPr>
      </w:pPr>
    </w:p>
    <w:p w14:paraId="4CE5B449" w14:textId="23423926" w:rsidR="00524A0C" w:rsidRDefault="00524A0C">
      <w:pPr>
        <w:spacing w:after="160" w:line="259" w:lineRule="auto"/>
        <w:rPr>
          <w:rFonts w:ascii="Arial" w:hAnsi="Arial" w:cstheme="majorBidi"/>
          <w:b/>
          <w:szCs w:val="24"/>
        </w:rPr>
      </w:pPr>
      <w:r>
        <w:br w:type="page"/>
      </w:r>
    </w:p>
    <w:p w14:paraId="58E63308" w14:textId="7A98A458" w:rsidR="007A39F4" w:rsidRDefault="007A39F4" w:rsidP="007A39F4">
      <w:pPr>
        <w:pStyle w:val="mstitle1"/>
      </w:pPr>
      <w:r>
        <w:lastRenderedPageBreak/>
        <w:t>Introduction</w:t>
      </w:r>
    </w:p>
    <w:p w14:paraId="4799C2B0" w14:textId="06B31A9A" w:rsidR="007A39F4" w:rsidRDefault="007A39F4" w:rsidP="007A39F4">
      <w:pPr>
        <w:pStyle w:val="msnormal"/>
      </w:pPr>
      <w:r>
        <w:t>The h</w:t>
      </w:r>
      <w:r w:rsidRPr="00B95524">
        <w:t xml:space="preserve">eart </w:t>
      </w:r>
      <w:r>
        <w:t xml:space="preserve">adapts to its environment and changes its shape </w:t>
      </w:r>
      <w:r w:rsidRPr="00B95524">
        <w:t>in response</w:t>
      </w:r>
      <w:r>
        <w:t xml:space="preserve"> to hemodynamic loads, including pathological conditions associated with valvular disease.</w:t>
      </w:r>
      <w:r w:rsidRPr="00B95524">
        <w:t xml:space="preserve"> </w:t>
      </w:r>
      <w:r>
        <w:t xml:space="preserve">Throughout this work, the changes in shape will be referred to as cardiac growth. The inherent structure of the myocardium can also change, a process that is described as remodeling </w:t>
      </w:r>
      <w:r>
        <w:fldChar w:fldCharType="begin">
          <w:fldData xml:space="preserve">PEVuZE5vdGU+PENpdGU+PEF1dGhvcj5GcmV5PC9BdXRob3I+PFllYXI+MjAwMzwvWWVhcj48UmVj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==
</w:fldData>
        </w:fldChar>
      </w:r>
      <w:r>
        <w:instrText xml:space="preserve"> ADDIN EN.CITE </w:instrText>
      </w:r>
      <w:r>
        <w:fldChar w:fldCharType="begin">
          <w:fldData xml:space="preserve">PEVuZE5vdGU+PENpdGU+PEF1dGhvcj5GcmV5PC9BdXRob3I+PFllYXI+MjAwMzwvWWVhcj48UmVj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==
</w:fldData>
        </w:fldChar>
      </w:r>
      <w:r>
        <w:instrText xml:space="preserve"> ADDIN EN.CITE.DATA </w:instrText>
      </w:r>
      <w:r>
        <w:fldChar w:fldCharType="end"/>
      </w:r>
      <w:r>
        <w:fldChar w:fldCharType="separate"/>
      </w:r>
      <w:r>
        <w:rPr>
          <w:noProof/>
        </w:rPr>
        <w:t>[1, 2]</w:t>
      </w:r>
      <w:r>
        <w:fldChar w:fldCharType="end"/>
      </w:r>
      <w:r>
        <w:t>.</w:t>
      </w:r>
    </w:p>
    <w:p w14:paraId="70CEA863" w14:textId="5B63CEAB" w:rsidR="007A39F4" w:rsidRPr="00B95524" w:rsidRDefault="007A39F4" w:rsidP="007A39F4">
      <w:pPr>
        <w:pStyle w:val="msnormal"/>
      </w:pPr>
      <w:r>
        <w:t xml:space="preserve">The heart can grow in two modes. Concentric growth </w:t>
      </w:r>
      <w:r w:rsidRPr="00B95524">
        <w:t xml:space="preserve">is defined </w:t>
      </w:r>
      <w:r>
        <w:t>by wall thickening</w:t>
      </w:r>
      <w:r w:rsidRPr="00B95524">
        <w:t xml:space="preserve"> and</w:t>
      </w:r>
      <w:r>
        <w:t xml:space="preserve"> an</w:t>
      </w:r>
      <w:r w:rsidRPr="00B95524">
        <w:t xml:space="preserve"> increase </w:t>
      </w:r>
      <w:r>
        <w:t>in</w:t>
      </w:r>
      <w:r w:rsidRPr="00B95524">
        <w:t xml:space="preserve"> ventricular mass</w:t>
      </w:r>
      <w:r>
        <w:t>,</w:t>
      </w:r>
      <w:r w:rsidRPr="00B95524">
        <w:t xml:space="preserve"> due </w:t>
      </w:r>
      <w:r>
        <w:t xml:space="preserve">to the </w:t>
      </w:r>
      <w:r w:rsidRPr="00B95524">
        <w:t>deposition of sarcomeres in parallel</w:t>
      </w:r>
      <w:r>
        <w:t>,</w:t>
      </w:r>
      <w:r w:rsidRPr="00B95524">
        <w:t xml:space="preserve"> with </w:t>
      </w:r>
      <w:r>
        <w:t>little</w:t>
      </w:r>
      <w:r w:rsidRPr="00B95524">
        <w:t xml:space="preserve"> or no change in the </w:t>
      </w:r>
      <w:r>
        <w:t xml:space="preserve">internal size of the </w:t>
      </w:r>
      <w:r w:rsidRPr="00B95524">
        <w:t>ventricular chamber</w:t>
      </w:r>
      <w:r>
        <w:t>s</w:t>
      </w:r>
      <w:r w:rsidRPr="00B95524">
        <w:t xml:space="preserve"> </w:t>
      </w:r>
      <w:r w:rsidRPr="00B95524">
        <w:fldChar w:fldCharType="begin"/>
      </w:r>
      <w:r>
        <w:instrText xml:space="preserve"> ADDIN EN.CITE &lt;EndNote&gt;&lt;Cite&gt;&lt;Author&gt;Hill&lt;/Author&gt;&lt;Year&gt;2008&lt;/Year&gt;&lt;RecNum&gt;4&lt;/RecNum&gt;&lt;DisplayText&gt;[3]&lt;/DisplayText&gt;&lt;record&gt;&lt;rec-number&gt;4&lt;/rec-number&gt;&lt;foreign-keys&gt;&lt;key app="EN" db-id="xfaazxx2fstraqetp5xxt2ff0zvrrftv0drf" timestamp="1633543763"&gt;4&lt;/key&gt;&lt;/foreign-keys&gt;&lt;ref-type name="Journal Article"&gt;17&lt;/ref-type&gt;&lt;contributors&gt;&lt;authors&gt;&lt;author&gt;Hill, J. A.&lt;/author&gt;&lt;author&gt;Olson, E. N.&lt;/author&gt;&lt;/authors&gt;&lt;/contributors&gt;&lt;auth-address&gt;Donald W. Reynolds Cardiovascular Clinical Research Center , University of Texas Southwestern Medical Center, Dallas, TX 75390-8573, USA. joseph.hill@utsouthwestern.edu&lt;/auth-address&gt;&lt;titles&gt;&lt;title&gt;Cardiac plasticity&lt;/title&gt;&lt;secondary-title&gt;N Engl J Med&lt;/secondary-title&gt;&lt;/titles&gt;&lt;periodical&gt;&lt;full-title&gt;N Engl J Med&lt;/full-title&gt;&lt;/periodical&gt;&lt;pages&gt;1370-80&lt;/pages&gt;&lt;volume&gt;358&lt;/volume&gt;&lt;number&gt;13&lt;/number&gt;&lt;edition&gt;2008/03/28&lt;/edition&gt;&lt;keywords&gt;&lt;keyword&gt;Cardiomegaly/etiology/*physiopathology&lt;/keyword&gt;&lt;keyword&gt;Extracellular Space/physiology&lt;/keyword&gt;&lt;keyword&gt;Heart/growth &amp;amp; development/*physiology&lt;/keyword&gt;&lt;keyword&gt;Humans&lt;/keyword&gt;&lt;keyword&gt;Myocardium/cytology&lt;/keyword&gt;&lt;keyword&gt;Myocytes, Cardiac/*physiology&lt;/keyword&gt;&lt;keyword&gt;Phenotype&lt;/keyword&gt;&lt;keyword&gt;Signal Transduction&lt;/keyword&gt;&lt;keyword&gt;Ventricular Remodeling&lt;/keyword&gt;&lt;/keywords&gt;&lt;dates&gt;&lt;year&gt;2008&lt;/year&gt;&lt;pub-dates&gt;&lt;date&gt;Mar 27&lt;/date&gt;&lt;/pub-dates&gt;&lt;/dates&gt;&lt;isbn&gt;1533-4406 (Electronic)&amp;#xD;0028-4793 (Linking)&lt;/isbn&gt;&lt;accession-num&gt;18367740&lt;/accession-num&gt;&lt;urls&gt;&lt;related-urls&gt;&lt;url&gt;https://www.ncbi.nlm.nih.gov/pubmed/18367740&lt;/url&gt;&lt;/related-urls&gt;&lt;/urls&gt;&lt;electronic-resource-num&gt;10.1056/NEJMra072139&lt;/electronic-resource-num&gt;&lt;/record&gt;&lt;/Cite&gt;&lt;/EndNote&gt;</w:instrText>
      </w:r>
      <w:r w:rsidRPr="00B95524">
        <w:fldChar w:fldCharType="separate"/>
      </w:r>
      <w:r>
        <w:rPr>
          <w:noProof/>
        </w:rPr>
        <w:t>[3]</w:t>
      </w:r>
      <w:r w:rsidRPr="00B95524">
        <w:fldChar w:fldCharType="end"/>
      </w:r>
      <w:r>
        <w:t xml:space="preserve">. Eccentric growth reflects the </w:t>
      </w:r>
      <w:r w:rsidRPr="00B95524">
        <w:t>addition of sarcomeres in series</w:t>
      </w:r>
      <w:r>
        <w:t>,</w:t>
      </w:r>
      <w:r w:rsidRPr="00B95524">
        <w:t xml:space="preserve"> which </w:t>
      </w:r>
      <w:r>
        <w:t xml:space="preserve">dilates the chamber and increases wall </w:t>
      </w:r>
      <w:r w:rsidRPr="00B95524">
        <w:t xml:space="preserve">mass with </w:t>
      </w:r>
      <w:r>
        <w:t>minimal</w:t>
      </w:r>
      <w:r w:rsidRPr="00B95524">
        <w:t xml:space="preserve"> change in wall thickness </w:t>
      </w:r>
      <w:r w:rsidRPr="00B95524">
        <w:fldChar w:fldCharType="begin"/>
      </w:r>
      <w:r>
        <w:instrText xml:space="preserve"> ADDIN EN.CITE &lt;EndNote&gt;&lt;Cite&gt;&lt;Author&gt;Hill&lt;/Author&gt;&lt;Year&gt;2008&lt;/Year&gt;&lt;RecNum&gt;4&lt;/RecNum&gt;&lt;DisplayText&gt;[3]&lt;/DisplayText&gt;&lt;record&gt;&lt;rec-number&gt;4&lt;/rec-number&gt;&lt;foreign-keys&gt;&lt;key app="EN" db-id="xfaazxx2fstraqetp5xxt2ff0zvrrftv0drf" timestamp="1633543763"&gt;4&lt;/key&gt;&lt;/foreign-keys&gt;&lt;ref-type name="Journal Article"&gt;17&lt;/ref-type&gt;&lt;contributors&gt;&lt;authors&gt;&lt;author&gt;Hill, J. A.&lt;/author&gt;&lt;author&gt;Olson, E. N.&lt;/author&gt;&lt;/authors&gt;&lt;/contributors&gt;&lt;auth-address&gt;Donald W. Reynolds Cardiovascular Clinical Research Center , University of Texas Southwestern Medical Center, Dallas, TX 75390-8573, USA. joseph.hill@utsouthwestern.edu&lt;/auth-address&gt;&lt;titles&gt;&lt;title&gt;Cardiac plasticity&lt;/title&gt;&lt;secondary-title&gt;N Engl J Med&lt;/secondary-title&gt;&lt;/titles&gt;&lt;periodical&gt;&lt;full-title&gt;N Engl J Med&lt;/full-title&gt;&lt;/periodical&gt;&lt;pages&gt;1370-80&lt;/pages&gt;&lt;volume&gt;358&lt;/volume&gt;&lt;number&gt;13&lt;/number&gt;&lt;edition&gt;2008/03/28&lt;/edition&gt;&lt;keywords&gt;&lt;keyword&gt;Cardiomegaly/etiology/*physiopathology&lt;/keyword&gt;&lt;keyword&gt;Extracellular Space/physiology&lt;/keyword&gt;&lt;keyword&gt;Heart/growth &amp;amp; development/*physiology&lt;/keyword&gt;&lt;keyword&gt;Humans&lt;/keyword&gt;&lt;keyword&gt;Myocardium/cytology&lt;/keyword&gt;&lt;keyword&gt;Myocytes, Cardiac/*physiology&lt;/keyword&gt;&lt;keyword&gt;Phenotype&lt;/keyword&gt;&lt;keyword&gt;Signal Transduction&lt;/keyword&gt;&lt;keyword&gt;Ventricular Remodeling&lt;/keyword&gt;&lt;/keywords&gt;&lt;dates&gt;&lt;year&gt;2008&lt;/year&gt;&lt;pub-dates&gt;&lt;date&gt;Mar 27&lt;/date&gt;&lt;/pub-dates&gt;&lt;/dates&gt;&lt;isbn&gt;1533-4406 (Electronic)&amp;#xD;0028-4793 (Linking)&lt;/isbn&gt;&lt;accession-num&gt;18367740&lt;/accession-num&gt;&lt;urls&gt;&lt;related-urls&gt;&lt;url&gt;https://www.ncbi.nlm.nih.gov/pubmed/18367740&lt;/url&gt;&lt;/related-urls&gt;&lt;/urls&gt;&lt;electronic-resource-num&gt;10.1056/NEJMra072139&lt;/electronic-resource-num&gt;&lt;/record&gt;&lt;/Cite&gt;&lt;/EndNote&gt;</w:instrText>
      </w:r>
      <w:r w:rsidRPr="00B95524">
        <w:fldChar w:fldCharType="separate"/>
      </w:r>
      <w:r>
        <w:rPr>
          <w:noProof/>
        </w:rPr>
        <w:t>[3]</w:t>
      </w:r>
      <w:r w:rsidRPr="00B95524">
        <w:fldChar w:fldCharType="end"/>
      </w:r>
      <w:r w:rsidRPr="00B95524">
        <w:t xml:space="preserve">. </w:t>
      </w:r>
      <w:r>
        <w:t xml:space="preserve">In valvular disease, cardiac growth initiates as an </w:t>
      </w:r>
      <w:r w:rsidRPr="00B95524">
        <w:t xml:space="preserve">early adaptive response </w:t>
      </w:r>
      <w:r>
        <w:t>that can progress to remodeling and subsequent heart failure if the valvular dysfunction persists</w:t>
      </w:r>
      <w:r w:rsidRPr="00B95524">
        <w:t xml:space="preserve"> </w:t>
      </w:r>
      <w:r w:rsidRPr="00B95524">
        <w:fldChar w:fldCharType="begin">
          <w:fldData xml:space="preserve">PEVuZE5vdGU+PENpdGU+PEF1dGhvcj5IaWxsPC9BdXRob3I+PFllYXI+MjAwODwvWWVhcj48UmVj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</w:fldData>
        </w:fldChar>
      </w:r>
      <w:r>
        <w:instrText xml:space="preserve"> ADDIN EN.CITE </w:instrText>
      </w:r>
      <w:r>
        <w:fldChar w:fldCharType="begin">
          <w:fldData xml:space="preserve">PEVuZE5vdGU+PENpdGU+PEF1dGhvcj5IaWxsPC9BdXRob3I+PFllYXI+MjAwODwvWWVhcj48UmVj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</w:fldData>
        </w:fldChar>
      </w:r>
      <w:r>
        <w:instrText xml:space="preserve"> ADDIN EN.CITE.DATA </w:instrText>
      </w:r>
      <w:r>
        <w:fldChar w:fldCharType="end"/>
      </w:r>
      <w:r w:rsidRPr="00B95524">
        <w:fldChar w:fldCharType="separate"/>
      </w:r>
      <w:r>
        <w:rPr>
          <w:noProof/>
        </w:rPr>
        <w:t>[3-5]</w:t>
      </w:r>
      <w:r w:rsidRPr="00B95524">
        <w:fldChar w:fldCharType="end"/>
      </w:r>
      <w:r w:rsidRPr="00B95524">
        <w:t>.</w:t>
      </w:r>
    </w:p>
    <w:p w14:paraId="431EBE9F" w14:textId="2C060E41" w:rsidR="007A39F4" w:rsidRPr="00B95524" w:rsidRDefault="007A39F4" w:rsidP="007A39F4">
      <w:pPr>
        <w:pStyle w:val="msnormal"/>
        <w:rPr>
          <w:color w:val="000000" w:themeColor="text1"/>
        </w:rPr>
      </w:pPr>
      <w:r w:rsidRPr="00B95524">
        <w:rPr>
          <w:color w:val="000000" w:themeColor="text1"/>
        </w:rPr>
        <w:t xml:space="preserve">Computer models </w:t>
      </w:r>
      <w:r>
        <w:rPr>
          <w:color w:val="000000" w:themeColor="text1"/>
        </w:rPr>
        <w:t>are</w:t>
      </w:r>
      <w:r w:rsidRPr="00B95524">
        <w:rPr>
          <w:color w:val="000000" w:themeColor="text1"/>
        </w:rPr>
        <w:t xml:space="preserve"> provid</w:t>
      </w:r>
      <w:r>
        <w:rPr>
          <w:color w:val="000000" w:themeColor="text1"/>
        </w:rPr>
        <w:t>ing new</w:t>
      </w:r>
      <w:r w:rsidRPr="00B95524">
        <w:rPr>
          <w:color w:val="000000" w:themeColor="text1"/>
        </w:rPr>
        <w:t xml:space="preserve"> insight</w:t>
      </w:r>
      <w:r>
        <w:rPr>
          <w:color w:val="000000" w:themeColor="text1"/>
        </w:rPr>
        <w:t>s</w:t>
      </w:r>
      <w:r w:rsidRPr="00B95524">
        <w:rPr>
          <w:color w:val="000000" w:themeColor="text1"/>
        </w:rPr>
        <w:t xml:space="preserve"> </w:t>
      </w:r>
      <w:r>
        <w:rPr>
          <w:color w:val="000000" w:themeColor="text1"/>
        </w:rPr>
        <w:t>into cardiac</w:t>
      </w:r>
      <w:r w:rsidRPr="00B95524">
        <w:rPr>
          <w:color w:val="000000" w:themeColor="text1"/>
        </w:rPr>
        <w:t xml:space="preserve"> growt</w:t>
      </w:r>
      <w:r>
        <w:rPr>
          <w:color w:val="000000" w:themeColor="text1"/>
        </w:rPr>
        <w:t>h.</w:t>
      </w:r>
      <w:r w:rsidRPr="00B95524">
        <w:rPr>
          <w:color w:val="000000" w:themeColor="text1"/>
        </w:rPr>
        <w:t xml:space="preserve"> </w:t>
      </w:r>
      <w:r>
        <w:rPr>
          <w:color w:val="000000" w:themeColor="text1"/>
        </w:rPr>
        <w:t>Most of the simulations performed</w:t>
      </w:r>
      <w:r w:rsidRPr="00B95524">
        <w:rPr>
          <w:color w:val="000000" w:themeColor="text1"/>
        </w:rPr>
        <w:t xml:space="preserve"> </w:t>
      </w:r>
      <w:r>
        <w:rPr>
          <w:color w:val="000000" w:themeColor="text1"/>
        </w:rPr>
        <w:t xml:space="preserve">to date </w:t>
      </w:r>
      <w:r w:rsidRPr="00B95524">
        <w:rPr>
          <w:color w:val="000000" w:themeColor="text1"/>
        </w:rPr>
        <w:t>have u</w:t>
      </w:r>
      <w:r>
        <w:rPr>
          <w:color w:val="000000" w:themeColor="text1"/>
        </w:rPr>
        <w:t>sed</w:t>
      </w:r>
      <w:r w:rsidRPr="00B95524">
        <w:rPr>
          <w:color w:val="000000" w:themeColor="text1"/>
        </w:rPr>
        <w:t xml:space="preserve"> myo</w:t>
      </w:r>
      <w:r>
        <w:rPr>
          <w:color w:val="000000" w:themeColor="text1"/>
        </w:rPr>
        <w:t xml:space="preserve">cardial </w:t>
      </w:r>
      <w:r w:rsidRPr="00B95524">
        <w:rPr>
          <w:color w:val="000000" w:themeColor="text1"/>
        </w:rPr>
        <w:t xml:space="preserve">stress </w:t>
      </w:r>
      <w:r w:rsidRPr="00B95524">
        <w:rPr>
          <w:color w:val="000000" w:themeColor="text1"/>
        </w:rPr>
        <w:fldChar w:fldCharType="begin">
          <w:fldData xml:space="preserve">PEVuZE5vdGU+PENpdGU+PEF1dGhvcj5SYXVzY2g8L0F1dGhvcj48WWVhcj4yMDExPC9ZZWFyPjxS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==
</w:fldData>
        </w:fldChar>
      </w:r>
      <w:r>
        <w:rPr>
          <w:color w:val="000000" w:themeColor="text1"/>
        </w:rPr>
        <w:instrText xml:space="preserve"> ADDIN EN.CITE </w:instrText>
      </w:r>
      <w:r>
        <w:rPr>
          <w:color w:val="000000" w:themeColor="text1"/>
        </w:rPr>
        <w:fldChar w:fldCharType="begin">
          <w:fldData xml:space="preserve">PEVuZE5vdGU+PENpdGU+PEF1dGhvcj5SYXVzY2g8L0F1dGhvcj48WWVhcj4yMDExPC9ZZWFyPjxS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==
</w:fldData>
        </w:fldChar>
      </w:r>
      <w:r>
        <w:rPr>
          <w:color w:val="000000" w:themeColor="text1"/>
        </w:rPr>
        <w:instrText xml:space="preserve"> ADDIN EN.CITE.DATA </w:instrText>
      </w:r>
      <w:r>
        <w:rPr>
          <w:color w:val="000000" w:themeColor="text1"/>
        </w:rPr>
      </w:r>
      <w:r>
        <w:rPr>
          <w:color w:val="000000" w:themeColor="text1"/>
        </w:rPr>
        <w:fldChar w:fldCharType="end"/>
      </w:r>
      <w:r w:rsidRPr="00B95524">
        <w:rPr>
          <w:color w:val="000000" w:themeColor="text1"/>
        </w:rPr>
      </w:r>
      <w:r w:rsidRPr="00B95524">
        <w:rPr>
          <w:color w:val="000000" w:themeColor="text1"/>
        </w:rPr>
        <w:fldChar w:fldCharType="separate"/>
      </w:r>
      <w:r>
        <w:rPr>
          <w:noProof/>
          <w:color w:val="000000" w:themeColor="text1"/>
        </w:rPr>
        <w:t>[6, 7]</w:t>
      </w:r>
      <w:r w:rsidRPr="00B95524">
        <w:rPr>
          <w:color w:val="000000" w:themeColor="text1"/>
        </w:rPr>
        <w:fldChar w:fldCharType="end"/>
      </w:r>
      <w:r w:rsidRPr="00B95524">
        <w:rPr>
          <w:color w:val="000000" w:themeColor="text1"/>
        </w:rPr>
        <w:t xml:space="preserve">, </w:t>
      </w:r>
      <w:r>
        <w:rPr>
          <w:color w:val="000000" w:themeColor="text1"/>
        </w:rPr>
        <w:t xml:space="preserve">myocardial </w:t>
      </w:r>
      <w:r w:rsidRPr="00B95524">
        <w:rPr>
          <w:color w:val="000000" w:themeColor="text1"/>
        </w:rPr>
        <w:t xml:space="preserve">strain </w:t>
      </w:r>
      <w:r w:rsidRPr="00B95524">
        <w:rPr>
          <w:color w:val="000000" w:themeColor="text1"/>
        </w:rPr>
        <w:fldChar w:fldCharType="begin">
          <w:fldData xml:space="preserve">PEVuZE5vdGU+PENpdGU+PEF1dGhvcj5HdXRlcmw8L0F1dGhvcj48WWVhcj4yMDA3PC9ZZWFyPjxS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</w:fldData>
        </w:fldChar>
      </w:r>
      <w:r>
        <w:rPr>
          <w:color w:val="000000" w:themeColor="text1"/>
        </w:rPr>
        <w:instrText xml:space="preserve"> ADDIN EN.CITE </w:instrText>
      </w:r>
      <w:r>
        <w:rPr>
          <w:color w:val="000000" w:themeColor="text1"/>
        </w:rPr>
        <w:fldChar w:fldCharType="begin">
          <w:fldData xml:space="preserve">PEVuZE5vdGU+PENpdGU+PEF1dGhvcj5HdXRlcmw8L0F1dGhvcj48WWVhcj4yMDA3PC9ZZWFyPjxS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</w:fldData>
        </w:fldChar>
      </w:r>
      <w:r>
        <w:rPr>
          <w:color w:val="000000" w:themeColor="text1"/>
        </w:rPr>
        <w:instrText xml:space="preserve"> ADDIN EN.CITE.DATA </w:instrText>
      </w:r>
      <w:r>
        <w:rPr>
          <w:color w:val="000000" w:themeColor="text1"/>
        </w:rPr>
      </w:r>
      <w:r>
        <w:rPr>
          <w:color w:val="000000" w:themeColor="text1"/>
        </w:rPr>
        <w:fldChar w:fldCharType="end"/>
      </w:r>
      <w:r w:rsidRPr="00B95524">
        <w:rPr>
          <w:color w:val="000000" w:themeColor="text1"/>
        </w:rPr>
      </w:r>
      <w:r w:rsidRPr="00B95524">
        <w:rPr>
          <w:color w:val="000000" w:themeColor="text1"/>
        </w:rPr>
        <w:fldChar w:fldCharType="separate"/>
      </w:r>
      <w:r>
        <w:rPr>
          <w:noProof/>
          <w:color w:val="000000" w:themeColor="text1"/>
        </w:rPr>
        <w:t>[8-10]</w:t>
      </w:r>
      <w:r w:rsidRPr="00B95524">
        <w:rPr>
          <w:color w:val="000000" w:themeColor="text1"/>
        </w:rPr>
        <w:fldChar w:fldCharType="end"/>
      </w:r>
      <w:r w:rsidRPr="00B95524">
        <w:rPr>
          <w:color w:val="000000" w:themeColor="text1"/>
        </w:rPr>
        <w:t xml:space="preserve">, or some combination of </w:t>
      </w:r>
      <w:r>
        <w:rPr>
          <w:color w:val="000000" w:themeColor="text1"/>
        </w:rPr>
        <w:t xml:space="preserve">stress and strain </w:t>
      </w:r>
      <w:r w:rsidRPr="00B95524">
        <w:rPr>
          <w:color w:val="000000" w:themeColor="text1"/>
        </w:rPr>
        <w:fldChar w:fldCharType="begin">
          <w:fldData xml:space="preserve">PEVuZE5vdGU+PENpdGU+PEF1dGhvcj5BcnRzPC9BdXRob3I+PFllYXI+MjAxMjwvWWVhcj48UmVj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</w:fldData>
        </w:fldChar>
      </w:r>
      <w:r>
        <w:rPr>
          <w:color w:val="000000" w:themeColor="text1"/>
        </w:rPr>
        <w:instrText xml:space="preserve"> ADDIN EN.CITE </w:instrText>
      </w:r>
      <w:r>
        <w:rPr>
          <w:color w:val="000000" w:themeColor="text1"/>
        </w:rPr>
        <w:fldChar w:fldCharType="begin">
          <w:fldData xml:space="preserve">PEVuZE5vdGU+PENpdGU+PEF1dGhvcj5BcnRzPC9BdXRob3I+PFllYXI+MjAxMjwvWWVhcj48UmVj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</w:fldData>
        </w:fldChar>
      </w:r>
      <w:r>
        <w:rPr>
          <w:color w:val="000000" w:themeColor="text1"/>
        </w:rPr>
        <w:instrText xml:space="preserve"> ADDIN EN.CITE.DATA </w:instrText>
      </w:r>
      <w:r>
        <w:rPr>
          <w:color w:val="000000" w:themeColor="text1"/>
        </w:rPr>
      </w:r>
      <w:r>
        <w:rPr>
          <w:color w:val="000000" w:themeColor="text1"/>
        </w:rPr>
        <w:fldChar w:fldCharType="end"/>
      </w:r>
      <w:r w:rsidRPr="00B95524">
        <w:rPr>
          <w:color w:val="000000" w:themeColor="text1"/>
        </w:rPr>
      </w:r>
      <w:r w:rsidRPr="00B95524">
        <w:rPr>
          <w:color w:val="000000" w:themeColor="text1"/>
        </w:rPr>
        <w:fldChar w:fldCharType="separate"/>
      </w:r>
      <w:r>
        <w:rPr>
          <w:noProof/>
          <w:color w:val="000000" w:themeColor="text1"/>
        </w:rPr>
        <w:t>[11, 12]</w:t>
      </w:r>
      <w:r w:rsidRPr="00B95524">
        <w:rPr>
          <w:color w:val="000000" w:themeColor="text1"/>
        </w:rPr>
        <w:fldChar w:fldCharType="end"/>
      </w:r>
      <w:r w:rsidRPr="00B95524">
        <w:rPr>
          <w:color w:val="000000" w:themeColor="text1"/>
        </w:rPr>
        <w:t xml:space="preserve"> </w:t>
      </w:r>
      <w:r>
        <w:rPr>
          <w:color w:val="000000" w:themeColor="text1"/>
        </w:rPr>
        <w:t>to drive growth</w:t>
      </w:r>
      <w:r w:rsidRPr="00B95524">
        <w:rPr>
          <w:color w:val="000000" w:themeColor="text1"/>
        </w:rPr>
        <w:t xml:space="preserve">. </w:t>
      </w:r>
      <w:r>
        <w:rPr>
          <w:color w:val="000000" w:themeColor="text1"/>
        </w:rPr>
        <w:t xml:space="preserve">Building on these ideas, </w:t>
      </w:r>
      <w:proofErr w:type="spellStart"/>
      <w:r w:rsidRPr="00B95524">
        <w:rPr>
          <w:color w:val="000000" w:themeColor="text1"/>
        </w:rPr>
        <w:t>Rond</w:t>
      </w:r>
      <w:r>
        <w:rPr>
          <w:color w:val="000000" w:themeColor="text1"/>
        </w:rPr>
        <w:t>a</w:t>
      </w:r>
      <w:r w:rsidRPr="00B95524">
        <w:rPr>
          <w:color w:val="000000" w:themeColor="text1"/>
        </w:rPr>
        <w:t>nina</w:t>
      </w:r>
      <w:proofErr w:type="spellEnd"/>
      <w:r w:rsidRPr="00B95524">
        <w:rPr>
          <w:color w:val="000000" w:themeColor="text1"/>
        </w:rPr>
        <w:t xml:space="preserve"> and </w:t>
      </w:r>
      <w:r w:rsidRPr="00B95524">
        <w:rPr>
          <w:noProof/>
          <w:color w:val="000000" w:themeColor="text1"/>
        </w:rPr>
        <w:t>Bovendeerd</w:t>
      </w:r>
      <w:r w:rsidRPr="00B95524">
        <w:rPr>
          <w:color w:val="000000" w:themeColor="text1"/>
        </w:rPr>
        <w:t xml:space="preserve"> </w:t>
      </w:r>
      <w:r w:rsidRPr="00B95524">
        <w:rPr>
          <w:color w:val="000000" w:themeColor="text1"/>
        </w:rPr>
        <w:fldChar w:fldCharType="begin"/>
      </w:r>
      <w:r>
        <w:rPr>
          <w:color w:val="000000" w:themeColor="text1"/>
        </w:rPr>
        <w:instrText xml:space="preserve"> ADDIN EN.CITE &lt;EndNote&gt;&lt;Cite&gt;&lt;Author&gt;Rondanina&lt;/Author&gt;&lt;Year&gt;2020&lt;/Year&gt;&lt;RecNum&gt;21&lt;/RecNum&gt;&lt;DisplayText&gt;[13]&lt;/DisplayText&gt;&lt;record&gt;&lt;rec-number&gt;21&lt;/rec-number&gt;&lt;foreign-keys&gt;&lt;key app="EN" db-id="xfaazxx2fstraqetp5xxt2ff0zvrrftv0drf" timestamp="1633717866"&gt;21&lt;/key&gt;&lt;/foreign-keys&gt;&lt;ref-type name="Journal Article"&gt;17&lt;/ref-type&gt;&lt;contributors&gt;&lt;authors&gt;&lt;author&gt;Rondanina, E.&lt;/author&gt;&lt;author&gt;Bovendeerd, P. H. M.&lt;/author&gt;&lt;/authors&gt;&lt;/contributors&gt;&lt;auth-address&gt;Eindhoven University of Technology, PO Box 513, 5600 MB, Eindhoven, The Netherlands. e.rondanina@tue.nl.&amp;#xD;Eindhoven University of Technology, PO Box 513, 5600 MB, Eindhoven, The Netherlands.&lt;/auth-address&gt;&lt;titles&gt;&lt;title&gt;Evaluation of stimulus-effect relations in left ventricular growth using a simple multiscale model&lt;/title&gt;&lt;secondary-title&gt;Biomech Model Mechanobiol&lt;/secondary-title&gt;&lt;/titles&gt;&lt;periodical&gt;&lt;full-title&gt;Biomech Model Mechanobiol&lt;/full-title&gt;&lt;/periodical&gt;&lt;pages&gt;263-273&lt;/pages&gt;&lt;volume&gt;19&lt;/volume&gt;&lt;number&gt;1&lt;/number&gt;&lt;edition&gt;2019/08/08&lt;/edition&gt;&lt;keywords&gt;&lt;keyword&gt;Aortic Valve Stenosis/physiopathology&lt;/keyword&gt;&lt;keyword&gt;Computer Simulation&lt;/keyword&gt;&lt;keyword&gt;Heart Ventricles/*growth &amp;amp; development&lt;/keyword&gt;&lt;keyword&gt;Humans&lt;/keyword&gt;&lt;keyword&gt;Mitral Valve Insufficiency/physiopathology&lt;/keyword&gt;&lt;keyword&gt;*Models, Biological&lt;/keyword&gt;&lt;keyword&gt;Pressure&lt;/keyword&gt;&lt;keyword&gt;Sarcomeres/physiology&lt;/keyword&gt;&lt;keyword&gt;Aortic regurgitation&lt;/keyword&gt;&lt;keyword&gt;Aortic stenosis&lt;/keyword&gt;&lt;keyword&gt;Concentric growth&lt;/keyword&gt;&lt;keyword&gt;Eccentric growth&lt;/keyword&gt;&lt;keyword&gt;Left ventricle&lt;/keyword&gt;&lt;keyword&gt;Mitral regurgitation&lt;/keyword&gt;&lt;/keywords&gt;&lt;dates&gt;&lt;year&gt;2020&lt;/year&gt;&lt;pub-dates&gt;&lt;date&gt;Feb&lt;/date&gt;&lt;/pub-dates&gt;&lt;/dates&gt;&lt;isbn&gt;1617-7940 (Electronic)&amp;#xD;1617-7940 (Linking)&lt;/isbn&gt;&lt;accession-num&gt;31388869&lt;/accession-num&gt;&lt;urls&gt;&lt;related-urls&gt;&lt;url&gt;https://www.ncbi.nlm.nih.gov/pubmed/31388869&lt;/url&gt;&lt;/related-urls&gt;&lt;/urls&gt;&lt;custom2&gt;PMC7005098&lt;/custom2&gt;&lt;electronic-resource-num&gt;10.1007/s10237-019-01209-2&lt;/electronic-resource-num&gt;&lt;/record&gt;&lt;/Cite&gt;&lt;/EndNote&gt;</w:instrText>
      </w:r>
      <w:r w:rsidRPr="00B95524">
        <w:rPr>
          <w:color w:val="000000" w:themeColor="text1"/>
        </w:rPr>
        <w:fldChar w:fldCharType="separate"/>
      </w:r>
      <w:r>
        <w:rPr>
          <w:noProof/>
          <w:color w:val="000000" w:themeColor="text1"/>
        </w:rPr>
        <w:t>[13]</w:t>
      </w:r>
      <w:r w:rsidRPr="00B95524">
        <w:rPr>
          <w:color w:val="000000" w:themeColor="text1"/>
        </w:rPr>
        <w:fldChar w:fldCharType="end"/>
      </w:r>
      <w:r w:rsidRPr="00B95524">
        <w:rPr>
          <w:color w:val="000000" w:themeColor="text1"/>
        </w:rPr>
        <w:t xml:space="preserve"> </w:t>
      </w:r>
      <w:r>
        <w:rPr>
          <w:color w:val="000000" w:themeColor="text1"/>
        </w:rPr>
        <w:t>compared simulations driven by different combinations of stress and strain. They concluded that growth responses simulated using stress-based laws were more realistic than growth patterns driven by strain.</w:t>
      </w:r>
      <w:r w:rsidRPr="00B95524">
        <w:rPr>
          <w:color w:val="000000" w:themeColor="text1"/>
        </w:rPr>
        <w:t xml:space="preserve"> </w:t>
      </w:r>
      <w:r>
        <w:rPr>
          <w:color w:val="000000" w:themeColor="text1"/>
        </w:rPr>
        <w:t xml:space="preserve">Mojumder et al. </w:t>
      </w:r>
      <w:r w:rsidRPr="00B95524">
        <w:rPr>
          <w:color w:val="000000" w:themeColor="text1"/>
        </w:rPr>
        <w:fldChar w:fldCharType="begin"/>
      </w:r>
      <w:r>
        <w:rPr>
          <w:color w:val="000000" w:themeColor="text1"/>
        </w:rPr>
        <w:instrText xml:space="preserve"> ADDIN EN.CITE &lt;EndNote&gt;&lt;Cite ExcludeAuth="1"&gt;&lt;Author&gt;Mojumder&lt;/Author&gt;&lt;Year&gt;2021&lt;/Year&gt;&lt;RecNum&gt;22&lt;/RecNum&gt;&lt;DisplayText&gt;[14]&lt;/DisplayText&gt;&lt;record&gt;&lt;rec-number&gt;22&lt;/rec-number&gt;&lt;foreign-keys&gt;&lt;key app="EN" db-id="xfaazxx2fstraqetp5xxt2ff0zvrrftv0drf" timestamp="1633719981"&gt;22&lt;/key&gt;&lt;/foreign-keys&gt;&lt;ref-type name="Journal Article"&gt;17&lt;/ref-type&gt;&lt;contributors&gt;&lt;authors&gt;&lt;author&gt;Mojumder, J.&lt;/author&gt;&lt;author&gt;Choy, J. S.&lt;/author&gt;&lt;author&gt;Leng, S.&lt;/author&gt;&lt;author&gt;Zhong, L.&lt;/author&gt;&lt;author&gt;Kassab, G. S.&lt;/author&gt;&lt;author&gt;Lee, L. C.&lt;/author&gt;&lt;/authors&gt;&lt;/contributors&gt;&lt;auth-address&gt;Department of Mechanical Engineering, Michigan State University, East Lansing, MI, USA.&amp;#xD;California Medical Innovations Institute, San Diego, CA, USA.&amp;#xD;National Heart Centre Singapore, Singapore.&amp;#xD;Duke-NUS Medical School, National University of Singapore.&lt;/auth-address&gt;&lt;titles&gt;&lt;title&gt;Mechanical stimuli for left ventricular growth during pressure overload&lt;/title&gt;&lt;secondary-title&gt;Exp Mech&lt;/secondary-title&gt;&lt;/titles&gt;&lt;periodical&gt;&lt;full-title&gt;Exp Mech&lt;/full-title&gt;&lt;/periodical&gt;&lt;pages&gt;131-146&lt;/pages&gt;&lt;volume&gt;61&lt;/volume&gt;&lt;number&gt;1&lt;/number&gt;&lt;edition&gt;2021/03/23&lt;/edition&gt;&lt;keywords&gt;&lt;keyword&gt;Pressure overload&lt;/keyword&gt;&lt;keyword&gt;aortic banding swine model&lt;/keyword&gt;&lt;keyword&gt;concentric hypertrophy&lt;/keyword&gt;&lt;keyword&gt;left ventricular mechanics&lt;/keyword&gt;&lt;keyword&gt;ventricular growth and remodeling&lt;/keyword&gt;&lt;/keywords&gt;&lt;dates&gt;&lt;year&gt;2021&lt;/year&gt;&lt;pub-dates&gt;&lt;date&gt;Jan&lt;/date&gt;&lt;/pub-dates&gt;&lt;/dates&gt;&lt;isbn&gt;0014-4851 (Print)&amp;#xD;0014-4851 (Linking)&lt;/isbn&gt;&lt;accession-num&gt;33746236&lt;/accession-num&gt;&lt;urls&gt;&lt;related-urls&gt;&lt;url&gt;https://www.ncbi.nlm.nih.gov/pubmed/33746236&lt;/url&gt;&lt;/related-urls&gt;&lt;/urls&gt;&lt;custom2&gt;PMC7968380&lt;/custom2&gt;&lt;electronic-resource-num&gt;10.1007/s11340-020-00643-z&lt;/electronic-resource-num&gt;&lt;/record&gt;&lt;/Cite&gt;&lt;/EndNote&gt;</w:instrText>
      </w:r>
      <w:r w:rsidRPr="00B95524">
        <w:rPr>
          <w:color w:val="000000" w:themeColor="text1"/>
        </w:rPr>
        <w:fldChar w:fldCharType="separate"/>
      </w:r>
      <w:r>
        <w:rPr>
          <w:noProof/>
          <w:color w:val="000000" w:themeColor="text1"/>
        </w:rPr>
        <w:t>[14]</w:t>
      </w:r>
      <w:r w:rsidRPr="00B95524">
        <w:rPr>
          <w:color w:val="000000" w:themeColor="text1"/>
        </w:rPr>
        <w:fldChar w:fldCharType="end"/>
      </w:r>
      <w:r w:rsidRPr="00B95524">
        <w:rPr>
          <w:color w:val="000000" w:themeColor="text1"/>
        </w:rPr>
        <w:t xml:space="preserve"> </w:t>
      </w:r>
      <w:r>
        <w:rPr>
          <w:color w:val="000000" w:themeColor="text1"/>
        </w:rPr>
        <w:t>reached similar conclusions after simulating LV growth following pressure overload.</w:t>
      </w:r>
    </w:p>
    <w:p w14:paraId="0D83BFE4" w14:textId="77777777" w:rsidR="007A39F4" w:rsidRDefault="007A39F4" w:rsidP="007A39F4">
      <w:pPr>
        <w:pStyle w:val="msnormal"/>
        <w:rPr>
          <w:color w:val="000000" w:themeColor="text1"/>
        </w:rPr>
      </w:pPr>
      <w:r>
        <w:rPr>
          <w:color w:val="000000" w:themeColor="text1"/>
        </w:rPr>
        <w:t xml:space="preserve">Mechanical loads are clearly important for </w:t>
      </w:r>
      <w:proofErr w:type="gramStart"/>
      <w:r>
        <w:rPr>
          <w:color w:val="000000" w:themeColor="text1"/>
        </w:rPr>
        <w:t>growth</w:t>
      </w:r>
      <w:proofErr w:type="gramEnd"/>
      <w:r>
        <w:rPr>
          <w:color w:val="000000" w:themeColor="text1"/>
        </w:rPr>
        <w:t xml:space="preserve"> but models driven solely by these signals cannot reproduce the cardiac growth that follows changes to hormone levels, metabolic function, and/or the status of biochemical signaling pathways. Accordingly, researchers have also begun to develop models that are sensitive to molecular and cellular-level events </w:t>
      </w:r>
      <w:r w:rsidRPr="00B95524">
        <w:rPr>
          <w:color w:val="000000" w:themeColor="text1"/>
        </w:rPr>
        <w:fldChar w:fldCharType="begin"/>
      </w:r>
      <w:r>
        <w:rPr>
          <w:color w:val="000000" w:themeColor="text1"/>
        </w:rPr>
        <w:instrText xml:space="preserve"> ADDIN EN.CITE &lt;EndNote&gt;&lt;Cite&gt;&lt;Author&gt;Sharifi&lt;/Author&gt;&lt;Year&gt;2021&lt;/Year&gt;&lt;RecNum&gt;24&lt;/RecNum&gt;&lt;DisplayText&gt;[15]&lt;/DisplayText&gt;&lt;record&gt;&lt;rec-number&gt;24&lt;/rec-number&gt;&lt;foreign-keys&gt;&lt;key app="EN" db-id="xfaazxx2fstraqetp5xxt2ff0zvrrftv0drf" timestamp="1633782073"&gt;24&lt;/key&gt;&lt;/foreign-keys&gt;&lt;ref-type name="Journal Article"&gt;17&lt;/ref-type&gt;&lt;contributors&gt;&lt;authors&gt;&lt;author&gt;Sharifi, H.&lt;/author&gt;&lt;author&gt;Mann, C.K.&lt;/author&gt;&lt;author&gt;Rockward, A.L. &lt;/author&gt;&lt;author&gt;et al.&lt;/author&gt;&lt;/authors&gt;&lt;/contributors&gt;&lt;titles&gt;&lt;title&gt;Multiscale simulations of left ventricular growth and remodeling&lt;/title&gt;&lt;secondary-title&gt;Biophys Rev&lt;/secondary-title&gt;&lt;/titles&gt;&lt;periodical&gt;&lt;full-title&gt;Biophys Rev&lt;/full-title&gt;&lt;/periodical&gt;&lt;dates&gt;&lt;year&gt;2021&lt;/year&gt;&lt;/dates&gt;&lt;urls&gt;&lt;/urls&gt;&lt;custom2&gt;PMC8555068&lt;/custom2&gt;&lt;electronic-resource-num&gt;https://doi.org/10.1007/s12551-021-00826-5&lt;/electronic-resource-num&gt;&lt;/record&gt;&lt;/Cite&gt;&lt;/EndNote&gt;</w:instrText>
      </w:r>
      <w:r w:rsidRPr="00B95524">
        <w:rPr>
          <w:color w:val="000000" w:themeColor="text1"/>
        </w:rPr>
        <w:fldChar w:fldCharType="separate"/>
      </w:r>
      <w:r>
        <w:rPr>
          <w:noProof/>
          <w:color w:val="000000" w:themeColor="text1"/>
        </w:rPr>
        <w:t>[15]</w:t>
      </w:r>
      <w:r w:rsidRPr="00B95524">
        <w:rPr>
          <w:color w:val="000000" w:themeColor="text1"/>
        </w:rPr>
        <w:fldChar w:fldCharType="end"/>
      </w:r>
      <w:r w:rsidRPr="00B95524">
        <w:rPr>
          <w:color w:val="000000" w:themeColor="text1"/>
        </w:rPr>
        <w:t xml:space="preserve">. Yoshida et al. </w:t>
      </w:r>
      <w:r w:rsidRPr="00B95524">
        <w:rPr>
          <w:color w:val="000000" w:themeColor="text1"/>
        </w:rPr>
        <w:fldChar w:fldCharType="begin"/>
      </w:r>
      <w:r>
        <w:rPr>
          <w:color w:val="000000" w:themeColor="text1"/>
        </w:rPr>
        <w:instrText xml:space="preserve"> ADDIN EN.CITE &lt;EndNote&gt;&lt;Cite&gt;&lt;Author&gt;Yoshida&lt;/Author&gt;&lt;Year&gt;2020&lt;/Year&gt;&lt;RecNum&gt;25&lt;/RecNum&gt;&lt;DisplayText&gt;[16]&lt;/DisplayText&gt;&lt;record&gt;&lt;rec-number&gt;25&lt;/rec-number&gt;&lt;foreign-keys&gt;&lt;key app="EN" db-id="xfaazxx2fstraqetp5xxt2ff0zvrrftv0drf" timestamp="1633791237"&gt;25&lt;/key&gt;&lt;/foreign-keys&gt;&lt;ref-type name="Journal Article"&gt;17&lt;/ref-type&gt;&lt;contributors&gt;&lt;authors&gt;&lt;author&gt;Yoshida, K.&lt;/author&gt;&lt;author&gt;Saucerman, J. J.&lt;/author&gt;&lt;author&gt;Holmes, J. W.&lt;/author&gt;&lt;/authors&gt;&lt;/contributors&gt;&lt;titles&gt;&lt;title&gt;Multiscale model of heart growth during pregnancy: Integrating mechanical and hormonal signaling&lt;/title&gt;&lt;secondary-title&gt;bioRxiv&lt;/secondary-title&gt;&lt;/titles&gt;&lt;periodical&gt;&lt;full-title&gt;bioRxiv&lt;/full-title&gt;&lt;/periodical&gt;&lt;dates&gt;&lt;year&gt;2020&lt;/year&gt;&lt;/dates&gt;&lt;urls&gt;&lt;/urls&gt;&lt;electronic-resource-num&gt;https://doi.org/10.1101/2020.09.18.302067&lt;/electronic-resource-num&gt;&lt;/record&gt;&lt;/Cite&gt;&lt;/EndNote&gt;</w:instrText>
      </w:r>
      <w:r w:rsidRPr="00B95524">
        <w:rPr>
          <w:color w:val="000000" w:themeColor="text1"/>
        </w:rPr>
        <w:fldChar w:fldCharType="separate"/>
      </w:r>
      <w:r>
        <w:rPr>
          <w:noProof/>
          <w:color w:val="000000" w:themeColor="text1"/>
        </w:rPr>
        <w:t>[16]</w:t>
      </w:r>
      <w:r w:rsidRPr="00B95524">
        <w:rPr>
          <w:color w:val="000000" w:themeColor="text1"/>
        </w:rPr>
        <w:fldChar w:fldCharType="end"/>
      </w:r>
      <w:r w:rsidRPr="00B95524">
        <w:rPr>
          <w:color w:val="000000" w:themeColor="text1"/>
        </w:rPr>
        <w:t xml:space="preserve"> </w:t>
      </w:r>
      <w:r>
        <w:rPr>
          <w:color w:val="000000" w:themeColor="text1"/>
        </w:rPr>
        <w:t>used one of these systems to compare how volume overload and hormone surges affected cardiac growth during pregnancy. They concluded that the rise in progesterone (a biological signal) was more important for cardiac growth than volume overload (a mechanical signal).</w:t>
      </w:r>
      <w:r w:rsidRPr="00B95524">
        <w:rPr>
          <w:color w:val="000000" w:themeColor="text1"/>
        </w:rPr>
        <w:t xml:space="preserve"> </w:t>
      </w:r>
      <w:r>
        <w:rPr>
          <w:color w:val="000000" w:themeColor="text1"/>
        </w:rPr>
        <w:t xml:space="preserve">In related work, </w:t>
      </w:r>
      <w:r w:rsidRPr="00B95524">
        <w:rPr>
          <w:color w:val="000000" w:themeColor="text1"/>
        </w:rPr>
        <w:t xml:space="preserve">Estrada et al. </w:t>
      </w:r>
      <w:r w:rsidRPr="00B95524">
        <w:rPr>
          <w:color w:val="000000" w:themeColor="text1"/>
        </w:rPr>
        <w:fldChar w:fldCharType="begin"/>
      </w:r>
      <w:r>
        <w:rPr>
          <w:color w:val="000000" w:themeColor="text1"/>
        </w:rPr>
        <w:instrText xml:space="preserve"> ADDIN EN.CITE &lt;EndNote&gt;&lt;Cite&gt;&lt;Author&gt;Estrada&lt;/Author&gt;&lt;Year&gt;2021&lt;/Year&gt;&lt;RecNum&gt;26&lt;/RecNum&gt;&lt;DisplayText&gt;[17]&lt;/DisplayText&gt;&lt;record&gt;&lt;rec-number&gt;26&lt;/rec-number&gt;&lt;foreign-keys&gt;&lt;key app="EN" db-id="xfaazxx2fstraqetp5xxt2ff0zvrrftv0drf" timestamp="1633792305"&gt;26&lt;/key&gt;&lt;/foreign-keys&gt;&lt;ref-type name="Journal Article"&gt;17&lt;/ref-type&gt;&lt;contributors&gt;&lt;authors&gt;&lt;author&gt;Estrada, A. C.&lt;/author&gt;&lt;author&gt;Yoshida, K.&lt;/author&gt;&lt;author&gt;Saucerman, J. J.&lt;/author&gt;&lt;author&gt;Holmes, J. W.&lt;/author&gt;&lt;/authors&gt;&lt;/contributors&gt;&lt;auth-address&gt;University of Virginia, Charlottesville, VA, USA.&amp;#xD;University of Alabama at Birmingham, Birmingham, AL, USA. holmesjw@uab.edu.&lt;/auth-address&gt;&lt;titles&gt;&lt;title&gt;A multiscale model of cardiac concentric hypertrophy incorporating both mechanical and hormonal drivers of growth&lt;/title&gt;&lt;secondary-title&gt;Biomech Model Mechanobiol&lt;/secondary-title&gt;&lt;/titles&gt;&lt;periodical&gt;&lt;full-title&gt;Biomech Model Mechanobiol&lt;/full-title&gt;&lt;/periodical&gt;&lt;pages&gt;293-307&lt;/pages&gt;&lt;volume&gt;20&lt;/volume&gt;&lt;number&gt;1&lt;/number&gt;&lt;edition&gt;2020/09/25&lt;/edition&gt;&lt;keywords&gt;&lt;keyword&gt;Cardiac hypertrophy&lt;/keyword&gt;&lt;keyword&gt;Finite-element modeling&lt;/keyword&gt;&lt;keyword&gt;Multiscale modeling&lt;/keyword&gt;&lt;keyword&gt;Signaling networks&lt;/keyword&gt;&lt;keyword&gt;Systems biology&lt;/keyword&gt;&lt;keyword&gt;Transverse aortic constriction&lt;/keyword&gt;&lt;/keywords&gt;&lt;dates&gt;&lt;year&gt;2021&lt;/year&gt;&lt;pub-dates&gt;&lt;date&gt;Feb&lt;/date&gt;&lt;/pub-dates&gt;&lt;/dates&gt;&lt;isbn&gt;1617-7940 (Electronic)&amp;#xD;1617-7940 (Linking)&lt;/isbn&gt;&lt;accession-num&gt;32970240&lt;/accession-num&gt;&lt;urls&gt;&lt;related-urls&gt;&lt;url&gt;https://www.ncbi.nlm.nih.gov/pubmed/32970240&lt;/url&gt;&lt;/related-urls&gt;&lt;/urls&gt;&lt;custom2&gt;PMC7897221&lt;/custom2&gt;&lt;electronic-resource-num&gt;10.1007/s10237-020-01385-6&lt;/electronic-resource-num&gt;&lt;/record&gt;&lt;/Cite&gt;&lt;/EndNote&gt;</w:instrText>
      </w:r>
      <w:r w:rsidRPr="00B95524">
        <w:rPr>
          <w:color w:val="000000" w:themeColor="text1"/>
        </w:rPr>
        <w:fldChar w:fldCharType="separate"/>
      </w:r>
      <w:r>
        <w:rPr>
          <w:noProof/>
          <w:color w:val="000000" w:themeColor="text1"/>
        </w:rPr>
        <w:t>[17]</w:t>
      </w:r>
      <w:r w:rsidRPr="00B95524">
        <w:rPr>
          <w:color w:val="000000" w:themeColor="text1"/>
        </w:rPr>
        <w:fldChar w:fldCharType="end"/>
      </w:r>
      <w:r w:rsidRPr="00B95524">
        <w:rPr>
          <w:color w:val="000000" w:themeColor="text1"/>
        </w:rPr>
        <w:t xml:space="preserve"> </w:t>
      </w:r>
      <w:r>
        <w:rPr>
          <w:color w:val="000000" w:themeColor="text1"/>
        </w:rPr>
        <w:t>demonstrated that hormonal changes were also the dominant driving signal for cardiac growth in pressure overload</w:t>
      </w:r>
      <w:r w:rsidRPr="00B95524">
        <w:rPr>
          <w:color w:val="000000" w:themeColor="text1"/>
        </w:rPr>
        <w:t>.</w:t>
      </w:r>
    </w:p>
    <w:p w14:paraId="12655769" w14:textId="77777777" w:rsidR="007A39F4" w:rsidRDefault="007A39F4" w:rsidP="007A39F4">
      <w:pPr>
        <w:pStyle w:val="msnormal"/>
        <w:rPr>
          <w:color w:val="000000" w:themeColor="text1"/>
        </w:rPr>
      </w:pPr>
      <w:r>
        <w:rPr>
          <w:color w:val="000000" w:themeColor="text1"/>
        </w:rPr>
        <w:t xml:space="preserve">Although it is possible to separate mechanical and biochemical signals in a computer model, doing so in vivo is much more difficult. This is because changes to the intracellular environment will alter the way that the heart contracts and thus the mechanical signals that it experiences. Mechanics and biochemistry are inter-twined. In pioneering work, Davis et al. </w:t>
      </w:r>
      <w:r>
        <w:rPr>
          <w:color w:val="000000" w:themeColor="text1"/>
        </w:rPr>
        <w:fldChar w:fldCharType="begin">
          <w:fldData xml:space="preserve">PEVuZE5vdGU+PENpdGU+PEF1dGhvcj5EYXZpczwvQXV0aG9yPjxZZWFyPjIwMTY8L1llYXI+PFJl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</w:fldData>
        </w:fldChar>
      </w:r>
      <w:r>
        <w:rPr>
          <w:color w:val="000000" w:themeColor="text1"/>
        </w:rPr>
        <w:instrText xml:space="preserve"> ADDIN EN.CITE </w:instrText>
      </w:r>
      <w:r>
        <w:rPr>
          <w:color w:val="000000" w:themeColor="text1"/>
        </w:rPr>
        <w:fldChar w:fldCharType="begin">
          <w:fldData xml:space="preserve">PEVuZE5vdGU+PENpdGU+PEF1dGhvcj5EYXZpczwvQXV0aG9yPjxZZWFyPjIwMTY8L1llYXI+PFJl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[18]</w:t>
      </w:r>
      <w:r>
        <w:rPr>
          <w:color w:val="000000" w:themeColor="text1"/>
        </w:rPr>
        <w:fldChar w:fldCharType="end"/>
      </w:r>
      <w:r>
        <w:rPr>
          <w:color w:val="000000" w:themeColor="text1"/>
        </w:rPr>
        <w:t xml:space="preserve"> incorporated this behavior in an innovative model that integrated mechanics and molecular signaling. They postulated that the aspect ratio of myocytes responded to MEK1-ERK signaling with myocytes becoming wider with increasing values of the contractile force-time integral. They also suggested that ventricular mass was regulated by calcineurin </w:t>
      </w:r>
      <w:proofErr w:type="gramStart"/>
      <w:r>
        <w:rPr>
          <w:color w:val="000000" w:themeColor="text1"/>
        </w:rPr>
        <w:t>signaling, and</w:t>
      </w:r>
      <w:proofErr w:type="gramEnd"/>
      <w:r>
        <w:rPr>
          <w:color w:val="000000" w:themeColor="text1"/>
        </w:rPr>
        <w:t xml:space="preserve"> increased if the force-time integral deviated (in either direction) from a homeostatic setpoint. These elegant assumptions allowed Davis et al.’s model to reproduce the different magnitudes of concentric and eccentric growth measured in several strains of genetically-modified mice.</w:t>
      </w:r>
    </w:p>
    <w:p w14:paraId="54D718DB" w14:textId="77777777" w:rsidR="007A39F4" w:rsidRDefault="007A39F4" w:rsidP="007A39F4">
      <w:pPr>
        <w:pStyle w:val="msnormal"/>
        <w:rPr>
          <w:color w:val="000000" w:themeColor="text1"/>
        </w:rPr>
      </w:pPr>
      <w:r>
        <w:rPr>
          <w:color w:val="000000" w:themeColor="text1"/>
        </w:rPr>
        <w:t xml:space="preserve">Very recently, Bischof et al. </w:t>
      </w:r>
      <w:r>
        <w:rPr>
          <w:color w:val="000000" w:themeColor="text1"/>
        </w:rPr>
        <w:fldChar w:fldCharType="begin">
          <w:fldData xml:space="preserve">PEVuZE5vdGU+PENpdGU+PEF1dGhvcj5CaXNjaG9mPC9BdXRob3I+PFllYXI+MjAyMTwvWWVhcj48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</w:fldData>
        </w:fldChar>
      </w:r>
      <w:r>
        <w:rPr>
          <w:color w:val="000000" w:themeColor="text1"/>
        </w:rPr>
        <w:instrText xml:space="preserve"> ADDIN EN.CITE </w:instrText>
      </w:r>
      <w:r>
        <w:rPr>
          <w:color w:val="000000" w:themeColor="text1"/>
        </w:rPr>
        <w:fldChar w:fldCharType="begin">
          <w:fldData xml:space="preserve">PEVuZE5vdGU+PENpdGU+PEF1dGhvcj5CaXNjaG9mPC9BdXRob3I+PFllYXI+MjAyMTwvWWVhcj48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[19]</w:t>
      </w:r>
      <w:r>
        <w:rPr>
          <w:color w:val="000000" w:themeColor="text1"/>
        </w:rPr>
        <w:fldChar w:fldCharType="end"/>
      </w:r>
      <w:r>
        <w:rPr>
          <w:color w:val="000000" w:themeColor="text1"/>
        </w:rPr>
        <w:t xml:space="preserve"> inactivated a subunit of ATP synthase in mice and demonstrated that this reduced cell-level concentrations of ATP. Intriguingly, the intervention also induced cardiomyocyte hypertrophy. One interpretation of this result is that it reflects a completely new pathway for cardiac growth. Alternatively, it could be related to the same mechanisms that Davis et al. described.</w:t>
      </w:r>
    </w:p>
    <w:p w14:paraId="5AE16EDC" w14:textId="77777777" w:rsidR="007A39F4" w:rsidRDefault="007A39F4" w:rsidP="007A39F4">
      <w:pPr>
        <w:pStyle w:val="msnormal"/>
        <w:rPr>
          <w:color w:val="000000" w:themeColor="text1"/>
        </w:rPr>
      </w:pPr>
      <w:r>
        <w:rPr>
          <w:color w:val="000000" w:themeColor="text1"/>
        </w:rPr>
        <w:t xml:space="preserve">Specifically, Bischof et al. demonstrated that hearts undergo concentric hypertrophy when the supply of ATP is restricted. Davis et al., on the other hand, showed that concentric hypertrophy is associated with an increased force-time integral. As the latter authors pointed out, the integral reflects the mechanical work performed by the heart, and thus its demand for ATP. It may therefore be possible to explain the observations of both Davis et al. and Bischof et al. using a single mechanism in which concentric hypertrophy responds to changes in the availability of ATP. Put simply, the heart hypertrophies when the supply of ATP is compromised (as investigated by Bischof et al.) </w:t>
      </w:r>
      <w:proofErr w:type="gramStart"/>
      <w:r>
        <w:rPr>
          <w:color w:val="000000" w:themeColor="text1"/>
        </w:rPr>
        <w:t>and also</w:t>
      </w:r>
      <w:proofErr w:type="gramEnd"/>
      <w:r>
        <w:rPr>
          <w:color w:val="000000" w:themeColor="text1"/>
        </w:rPr>
        <w:t xml:space="preserve"> if the demand for ATP increases (as shown by Davis et al.).</w:t>
      </w:r>
    </w:p>
    <w:p w14:paraId="1566DDF1" w14:textId="77777777" w:rsidR="007A39F4" w:rsidRDefault="007A39F4" w:rsidP="007A39F4">
      <w:pPr>
        <w:pStyle w:val="msnormal"/>
        <w:rPr>
          <w:color w:val="000000" w:themeColor="text1"/>
        </w:rPr>
      </w:pPr>
      <w:r>
        <w:rPr>
          <w:color w:val="000000" w:themeColor="text1"/>
        </w:rPr>
        <w:t xml:space="preserve">The present study was developed based on this general hypothesis. An additional research goal was to investigate pathophysiological conditions that are directly relevant to clinical care. Accordingly, the first step was to extend </w:t>
      </w:r>
      <w:proofErr w:type="gramStart"/>
      <w:r>
        <w:rPr>
          <w:color w:val="000000" w:themeColor="text1"/>
        </w:rPr>
        <w:t>an</w:t>
      </w:r>
      <w:proofErr w:type="gramEnd"/>
      <w:r>
        <w:rPr>
          <w:color w:val="000000" w:themeColor="text1"/>
        </w:rPr>
        <w:t xml:space="preserve"> multiscale model of the systemic circulation named </w:t>
      </w:r>
      <w:proofErr w:type="spellStart"/>
      <w:r>
        <w:rPr>
          <w:color w:val="000000" w:themeColor="text1"/>
        </w:rPr>
        <w:t>PyMyoVent</w:t>
      </w:r>
      <w:proofErr w:type="spellEnd"/>
      <w:r>
        <w:rPr>
          <w:color w:val="000000" w:themeColor="text1"/>
        </w:rPr>
        <w:t xml:space="preserve"> </w:t>
      </w:r>
      <w:r>
        <w:rPr>
          <w:color w:val="000000" w:themeColor="text1"/>
        </w:rPr>
        <w:fldChar w:fldCharType="begin">
          <w:fldData xml:space="preserve">PEVuZE5vdGU+PENpdGU+PEF1dGhvcj5TaGFyaWZpPC9BdXRob3I+PFllYXI+MjAyMTwvWWVhcj48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</w:fldData>
        </w:fldChar>
      </w:r>
      <w:r>
        <w:rPr>
          <w:color w:val="000000" w:themeColor="text1"/>
        </w:rPr>
        <w:instrText xml:space="preserve"> ADDIN EN.CITE </w:instrText>
      </w:r>
      <w:r>
        <w:rPr>
          <w:color w:val="000000" w:themeColor="text1"/>
        </w:rPr>
        <w:fldChar w:fldCharType="begin">
          <w:fldData xml:space="preserve">PEVuZE5vdGU+PENpdGU+PEF1dGhvcj5TaGFyaWZpPC9BdXRob3I+PFllYXI+MjAyMTwvWWVhcj48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[20, 21]</w:t>
      </w:r>
      <w:r>
        <w:rPr>
          <w:color w:val="000000" w:themeColor="text1"/>
        </w:rPr>
        <w:fldChar w:fldCharType="end"/>
      </w:r>
      <w:r>
        <w:rPr>
          <w:color w:val="000000" w:themeColor="text1"/>
        </w:rPr>
        <w:t xml:space="preserve"> so that it grew in response to both biochemical and mechanical signals. Concentric growth responded to the myosin ATPase associated with contraction while eccentric growth was driven by passive intracellular stress. Multiple simulations were then </w:t>
      </w:r>
      <w:r>
        <w:rPr>
          <w:color w:val="000000" w:themeColor="text1"/>
        </w:rPr>
        <w:lastRenderedPageBreak/>
        <w:t>performed to investigate how the ventricle responded to changes in hemodynamic load associated with different types of valvular disease.</w:t>
      </w:r>
    </w:p>
    <w:p w14:paraId="265D2F3C" w14:textId="7F5DAE7F" w:rsidR="007A39F4" w:rsidRPr="00B95524" w:rsidRDefault="007A39F4" w:rsidP="007A39F4">
      <w:pPr>
        <w:pStyle w:val="msnormal"/>
        <w:rPr>
          <w:color w:val="000000" w:themeColor="text1"/>
        </w:rPr>
      </w:pPr>
      <w:r>
        <w:rPr>
          <w:color w:val="000000" w:themeColor="text1"/>
        </w:rPr>
        <w:t xml:space="preserve">These tests showed that the new framework </w:t>
      </w:r>
      <w:r>
        <w:t xml:space="preserve">reproduced clinical changes in left ventricular size measured during aortic stenosis, aortic insufficiency, and mitral insufficiency. </w:t>
      </w:r>
      <w:r>
        <w:rPr>
          <w:color w:val="000000" w:themeColor="text1"/>
        </w:rPr>
        <w:t xml:space="preserve"> The results reinforce the potential importance of cellular ATP concentrations as a driving signal for concentric hypertrophy and lay a foundation for future studies integrating cell-level signaling, hemodynamic loads, and cardiac growth.</w:t>
      </w:r>
    </w:p>
    <w:p w14:paraId="24D845B3" w14:textId="2869B00C" w:rsidR="007A39F4" w:rsidRDefault="007A39F4">
      <w:pPr>
        <w:spacing w:after="160" w:line="259" w:lineRule="auto"/>
        <w:rPr>
          <w:rFonts w:ascii="Arial" w:hAnsi="Arial" w:cstheme="majorBidi"/>
          <w:sz w:val="22"/>
          <w:szCs w:val="24"/>
        </w:rPr>
      </w:pPr>
      <w:r>
        <w:br w:type="page"/>
      </w:r>
    </w:p>
    <w:p w14:paraId="79938317" w14:textId="070262B6" w:rsidR="00AD59C9" w:rsidRDefault="007A39F4" w:rsidP="007A39F4">
      <w:pPr>
        <w:pStyle w:val="mstitle1"/>
      </w:pPr>
      <w:r>
        <w:lastRenderedPageBreak/>
        <w:t>Methods</w:t>
      </w:r>
    </w:p>
    <w:p w14:paraId="019185E3" w14:textId="51AE8EB3" w:rsidR="007A39F4" w:rsidRDefault="007A39F4" w:rsidP="007A39F4">
      <w:pPr>
        <w:pStyle w:val="mstitle2"/>
      </w:pPr>
      <w:r>
        <w:t>Overview</w:t>
      </w:r>
    </w:p>
    <w:p w14:paraId="17762CEF" w14:textId="2354E2B4" w:rsidR="007A39F4" w:rsidRDefault="007A39F4" w:rsidP="007A39F4">
      <w:pPr>
        <w:pStyle w:val="msnormal"/>
      </w:pPr>
      <w:r>
        <w:t xml:space="preserve">Fig </w:t>
      </w:r>
      <w:fldSimple w:instr=" seq figure fig_overview ">
        <w:r w:rsidR="00EC1D09">
          <w:rPr>
            <w:noProof/>
          </w:rPr>
          <w:t>1</w:t>
        </w:r>
      </w:fldSimple>
      <w:r>
        <w:t xml:space="preserve"> illustrates the </w:t>
      </w:r>
      <w:proofErr w:type="spellStart"/>
      <w:r>
        <w:t>PyMyoVent</w:t>
      </w:r>
      <w:proofErr w:type="spellEnd"/>
      <w:r>
        <w:t xml:space="preserve"> model that was used in this work. As originally described by Campbell et al. </w:t>
      </w:r>
      <w:r>
        <w:fldChar w:fldCharType="begin"/>
      </w:r>
      <w:r>
        <w:instrText xml:space="preserve"> ADDIN EN.CITE &lt;EndNote&gt;&lt;Cite&gt;&lt;Author&gt;Campbell&lt;/Author&gt;&lt;Year&gt;2019&lt;/Year&gt;&lt;RecNum&gt;2225&lt;/RecNum&gt;&lt;DisplayText&gt;[22]&lt;/DisplayText&gt;&lt;record&gt;&lt;rec-number&gt;2225&lt;/rec-number&gt;&lt;foreign-keys&gt;&lt;key app="EN" db-id="aadswwfz8z5sdcedvxipvw9tdwp2zfwa9dps" timestamp="1572836963"&gt;2225&lt;/key&gt;&lt;/foreign-keys&gt;&lt;ref-type name="Journal Article"&gt;17&lt;/ref-type&gt;&lt;contributors&gt;&lt;authors&gt;&lt;author&gt;Campbell, K. S.&lt;/author&gt;&lt;author&gt;Chrisman, B.&lt;/author&gt;&lt;author&gt;Campbell, S. G.&lt;/author&gt;&lt;/authors&gt;&lt;/contributors&gt;&lt;titles&gt;&lt;title&gt;Multiscale modeling of cardiovascular function predicts that the End Systolic Pressure Volume Relationship can be targeted via multiple therapeutic strategies&lt;/title&gt;&lt;secondary-title&gt;Submitted to PLoS Computational Biology&lt;/secondary-title&gt;&lt;/titles&gt;&lt;periodical&gt;&lt;full-title&gt;Submitted to PLoS Computational Biology&lt;/full-title&gt;&lt;/periodical&gt;&lt;dates&gt;&lt;year&gt;2019&lt;/year&gt;&lt;/dates&gt;&lt;urls&gt;&lt;/urls&gt;&lt;/record&gt;&lt;/Cite&gt;&lt;/EndNote&gt;</w:instrText>
      </w:r>
      <w:r>
        <w:fldChar w:fldCharType="separate"/>
      </w:r>
      <w:r>
        <w:rPr>
          <w:noProof/>
        </w:rPr>
        <w:t>[22]</w:t>
      </w:r>
      <w:r>
        <w:fldChar w:fldCharType="end"/>
      </w:r>
      <w:r>
        <w:t>, the central framework consists of a pacing stimulus that drives an electrophysiological model which predicts a Ca</w:t>
      </w:r>
      <w:r>
        <w:rPr>
          <w:vertAlign w:val="superscript"/>
        </w:rPr>
        <w:t>2+</w:t>
      </w:r>
      <w:r>
        <w:t xml:space="preserve"> transient. A contraction model called </w:t>
      </w:r>
      <w:proofErr w:type="spellStart"/>
      <w:r>
        <w:t>MyoSim</w:t>
      </w:r>
      <w:proofErr w:type="spellEnd"/>
      <w:r>
        <w:t xml:space="preserve"> </w:t>
      </w:r>
      <w:r w:rsidRPr="00B95524">
        <w:fldChar w:fldCharType="begin">
          <w:fldData xml:space="preserve">PEVuZE5vdGU+PENpdGU+PEF1dGhvcj5DYW1wYmVsbDwvQXV0aG9yPjxZZWFyPjIwMTQ8L1llYXI+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==
</w:fldData>
        </w:fldChar>
      </w:r>
      <w:r>
        <w:instrText xml:space="preserve"> ADDIN EN.CITE </w:instrText>
      </w:r>
      <w:r>
        <w:fldChar w:fldCharType="begin">
          <w:fldData xml:space="preserve">PEVuZE5vdGU+PENpdGU+PEF1dGhvcj5DYW1wYmVsbDwvQXV0aG9yPjxZZWFyPjIwMTQ8L1llYXI+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==
</w:fldData>
        </w:fldChar>
      </w:r>
      <w:r>
        <w:instrText xml:space="preserve"> ADDIN EN.CITE.DATA </w:instrText>
      </w:r>
      <w:r>
        <w:fldChar w:fldCharType="end"/>
      </w:r>
      <w:r w:rsidRPr="00B95524">
        <w:fldChar w:fldCharType="separate"/>
      </w:r>
      <w:r>
        <w:rPr>
          <w:noProof/>
        </w:rPr>
        <w:t>[23, 24]</w:t>
      </w:r>
      <w:r w:rsidRPr="00B95524">
        <w:fldChar w:fldCharType="end"/>
      </w:r>
      <w:r>
        <w:t xml:space="preserve"> then uses the calculated Ca</w:t>
      </w:r>
      <w:r>
        <w:rPr>
          <w:vertAlign w:val="superscript"/>
        </w:rPr>
        <w:t xml:space="preserve">2+ </w:t>
      </w:r>
      <w:r>
        <w:t xml:space="preserve">transient to predict ventricular wall stress, which is then transformed into ventricular </w:t>
      </w:r>
      <w:r w:rsidRPr="00047207">
        <w:t>pressure via Laplace’s Law.</w:t>
      </w:r>
      <w:r>
        <w:t xml:space="preserve"> Finally, a simple hemispherical model of the LV pumps blood through a lumped parameter representation of the systemic circulation.</w:t>
      </w:r>
    </w:p>
    <w:p w14:paraId="2BA690B6" w14:textId="59EC9ED7" w:rsidR="007A39F4" w:rsidRDefault="007A39F4" w:rsidP="007A39F4">
      <w:pPr>
        <w:pStyle w:val="msnormal"/>
      </w:pPr>
      <w:r>
        <w:t xml:space="preserve">The baroreflex algorithm was described by Sharifi et al. </w:t>
      </w:r>
      <w:r>
        <w:fldChar w:fldCharType="begin"/>
      </w:r>
      <w:r>
        <w:instrText xml:space="preserve"> ADDIN EN.CITE &lt;EndNote&gt;&lt;Cite&gt;&lt;Author&gt;Sharifi&lt;/Author&gt;&lt;Year&gt;2021&lt;/Year&gt;&lt;RecNum&gt;2308&lt;/RecNum&gt;&lt;DisplayText&gt;[20]&lt;/DisplayText&gt;&lt;record&gt;&lt;rec-number&gt;2308&lt;/rec-number&gt;&lt;foreign-keys&gt;&lt;key app="EN" db-id="aadswwfz8z5sdcedvxipvw9tdwp2zfwa9dps" timestamp="1642270305"&gt;2308&lt;/key&gt;&lt;/foreign-keys&gt;&lt;ref-type name="Journal Article"&gt;17&lt;/ref-type&gt;&lt;contributors&gt;&lt;authors&gt;&lt;author&gt;Sharifi, H.&lt;/author&gt;&lt;author&gt;Mann, C. K.&lt;/author&gt;&lt;author&gt;Wenk, J. F.&lt;/author&gt;&lt;author&gt;Campbell, K. S.&lt;/author&gt;&lt;/authors&gt;&lt;/contributors&gt;&lt;titles&gt;&lt;title&gt;A multiscale model of the cardiovascular system that incorporates baroreflex control of chronotropism, cell-level contractility, and vascular tone&lt;/title&gt;&lt;secondary-title&gt;BioRxiv&lt;/secondary-title&gt;&lt;/titles&gt;&lt;periodical&gt;&lt;full-title&gt;bioRxiv&lt;/full-title&gt;&lt;/periodical&gt;&lt;dates&gt;&lt;year&gt;2021&lt;/year&gt;&lt;/dates&gt;&lt;urls&gt;&lt;/urls&gt;&lt;electronic-resource-num&gt;https://doi.org/10.1101/2021.10.21.465366&lt;/electronic-resource-num&gt;&lt;/record&gt;&lt;/Cite&gt;&lt;/EndNote&gt;</w:instrText>
      </w:r>
      <w:r>
        <w:fldChar w:fldCharType="separate"/>
      </w:r>
      <w:r>
        <w:rPr>
          <w:noProof/>
        </w:rPr>
        <w:t>[20]</w:t>
      </w:r>
      <w:r>
        <w:fldChar w:fldCharType="end"/>
      </w:r>
      <w:r>
        <w:t xml:space="preserve"> and drives arterial pressure towards a user-defined setpoint by </w:t>
      </w:r>
      <w:del w:id="0" w:author="Sharifi, Hossein" w:date="2022-01-16T13:03:00Z">
        <w:r w:rsidDel="003D364A">
          <w:delText xml:space="preserve">by </w:delText>
        </w:r>
      </w:del>
      <w:r>
        <w:t xml:space="preserve">modulating </w:t>
      </w:r>
      <w:r w:rsidRPr="00B95524">
        <w:t>the heart rate, intracellular Ca</w:t>
      </w:r>
      <w:r w:rsidRPr="00B95524">
        <w:rPr>
          <w:vertAlign w:val="superscript"/>
        </w:rPr>
        <w:t>2+</w:t>
      </w:r>
      <w:r w:rsidRPr="00B95524">
        <w:t xml:space="preserve"> transient, </w:t>
      </w:r>
      <w:r>
        <w:t>molecular-level function of both the thick and the thin myofilaments</w:t>
      </w:r>
      <w:r w:rsidRPr="00B95524">
        <w:t>, and vascular tone</w:t>
      </w:r>
      <w:r>
        <w:t>.</w:t>
      </w:r>
    </w:p>
    <w:p w14:paraId="300A5F53" w14:textId="77777777" w:rsidR="007A39F4" w:rsidRDefault="007A39F4" w:rsidP="007A39F4">
      <w:pPr>
        <w:pStyle w:val="msnormal"/>
      </w:pPr>
      <w:r>
        <w:t>The growth algorithm was developed for this manuscript and is described below.</w:t>
      </w:r>
    </w:p>
    <w:p w14:paraId="077B1235" w14:textId="1F4D48C0" w:rsidR="007A39F4" w:rsidRDefault="007A39F4" w:rsidP="007A39F4">
      <w:pPr>
        <w:pStyle w:val="msnormal"/>
      </w:pPr>
    </w:p>
    <w:p w14:paraId="72ECB980" w14:textId="654CDD4F" w:rsidR="002D5D40" w:rsidRDefault="002D5D40" w:rsidP="002D5D40">
      <w:pPr>
        <w:pStyle w:val="msnormal"/>
        <w:jc w:val="center"/>
      </w:pPr>
      <w:r>
        <w:rPr>
          <w:noProof/>
        </w:rPr>
        <w:drawing>
          <wp:inline distT="0" distB="0" distL="0" distR="0" wp14:anchorId="6E8B87AE" wp14:editId="0EB337F4">
            <wp:extent cx="6355080" cy="4233672"/>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355080" cy="4233672"/>
                    </a:xfrm>
                    <a:prstGeom prst="rect">
                      <a:avLst/>
                    </a:prstGeom>
                  </pic:spPr>
                </pic:pic>
              </a:graphicData>
            </a:graphic>
          </wp:inline>
        </w:drawing>
      </w:r>
    </w:p>
    <w:p w14:paraId="11221C0D" w14:textId="63E0F5D5" w:rsidR="002D5D40" w:rsidRPr="00936E55" w:rsidRDefault="002D5D40" w:rsidP="002D5D40">
      <w:pPr>
        <w:pStyle w:val="msfigcaption"/>
      </w:pPr>
      <w:r w:rsidRPr="00B95524">
        <w:rPr>
          <w:b/>
        </w:rPr>
        <w:t xml:space="preserve">Figure </w:t>
      </w:r>
      <w:bookmarkStart w:id="1" w:name="fig_overview"/>
      <w:r w:rsidRPr="00B95524">
        <w:rPr>
          <w:b/>
        </w:rPr>
        <w:fldChar w:fldCharType="begin"/>
      </w:r>
      <w:r w:rsidRPr="00B95524">
        <w:rPr>
          <w:b/>
        </w:rPr>
        <w:instrText xml:space="preserve"> seq figure </w:instrText>
      </w:r>
      <w:r w:rsidRPr="00B95524">
        <w:rPr>
          <w:b/>
        </w:rPr>
        <w:fldChar w:fldCharType="separate"/>
      </w:r>
      <w:r w:rsidR="00EC1D09">
        <w:rPr>
          <w:b/>
          <w:noProof/>
        </w:rPr>
        <w:t>1</w:t>
      </w:r>
      <w:r w:rsidRPr="00B95524">
        <w:rPr>
          <w:b/>
        </w:rPr>
        <w:fldChar w:fldCharType="end"/>
      </w:r>
      <w:bookmarkEnd w:id="1"/>
      <w:r w:rsidRPr="00B95524">
        <w:rPr>
          <w:b/>
        </w:rPr>
        <w:t>.</w:t>
      </w:r>
      <w:r w:rsidRPr="00B95524">
        <w:t xml:space="preserve"> </w:t>
      </w:r>
      <w:r w:rsidRPr="00CB2CEA">
        <w:rPr>
          <w:b/>
        </w:rPr>
        <w:t xml:space="preserve">Overview of </w:t>
      </w:r>
      <w:r>
        <w:rPr>
          <w:b/>
        </w:rPr>
        <w:t xml:space="preserve">the </w:t>
      </w:r>
      <w:proofErr w:type="spellStart"/>
      <w:r w:rsidRPr="00CB2CEA">
        <w:rPr>
          <w:b/>
        </w:rPr>
        <w:t>PyMyoVent</w:t>
      </w:r>
      <w:proofErr w:type="spellEnd"/>
      <w:r w:rsidRPr="00CB2CEA">
        <w:rPr>
          <w:b/>
        </w:rPr>
        <w:t xml:space="preserve"> framework.</w:t>
      </w:r>
      <w:r>
        <w:t xml:space="preserve"> The baroreflex drives arterial pressure towards a user-defined setpoint by modulating heart rate, </w:t>
      </w:r>
      <w:r w:rsidRPr="005538F1">
        <w:t>intracellular Ca</w:t>
      </w:r>
      <w:r w:rsidRPr="00C2294E">
        <w:rPr>
          <w:vertAlign w:val="superscript"/>
        </w:rPr>
        <w:t>2+</w:t>
      </w:r>
      <w:r w:rsidRPr="005538F1">
        <w:t xml:space="preserve"> transients, myofilament contractility, and vascular tone</w:t>
      </w:r>
      <w:r>
        <w:t xml:space="preserve"> and has been described in detail </w:t>
      </w:r>
      <w:r>
        <w:fldChar w:fldCharType="begin"/>
      </w:r>
      <w:r>
        <w:instrText xml:space="preserve"> ADDIN EN.CITE &lt;EndNote&gt;&lt;Cite&gt;&lt;Author&gt;Sharifi&lt;/Author&gt;&lt;Year&gt;2021&lt;/Year&gt;&lt;RecNum&gt;2308&lt;/RecNum&gt;&lt;DisplayText&gt;[20]&lt;/DisplayText&gt;&lt;record&gt;&lt;rec-number&gt;2308&lt;/rec-number&gt;&lt;foreign-keys&gt;&lt;key app="EN" db-id="aadswwfz8z5sdcedvxipvw9tdwp2zfwa9dps" timestamp="1642270305"&gt;2308&lt;/key&gt;&lt;/foreign-keys&gt;&lt;ref-type name="Journal Article"&gt;17&lt;/ref-type&gt;&lt;contributors&gt;&lt;authors&gt;&lt;author&gt;Sharifi, H.&lt;/author&gt;&lt;author&gt;Mann, C. K.&lt;/author&gt;&lt;author&gt;Wenk, J. F.&lt;/author&gt;&lt;author&gt;Campbell, K. S.&lt;/author&gt;&lt;/authors&gt;&lt;/contributors&gt;&lt;titles&gt;&lt;title&gt;A multiscale model of the cardiovascular system that incorporates baroreflex control of chronotropism, cell-level contractility, and vascular tone&lt;/title&gt;&lt;secondary-title&gt;BioRxiv&lt;/secondary-title&gt;&lt;/titles&gt;&lt;periodical&gt;&lt;full-title&gt;bioRxiv&lt;/full-title&gt;&lt;/periodical&gt;&lt;dates&gt;&lt;year&gt;2021&lt;/year&gt;&lt;/dates&gt;&lt;urls&gt;&lt;/urls&gt;&lt;electronic-resource-num&gt;https://doi.org/10.1101/2021.10.21.465366&lt;/electronic-resource-num&gt;&lt;/record&gt;&lt;/Cite&gt;&lt;/EndNote&gt;</w:instrText>
      </w:r>
      <w:r>
        <w:fldChar w:fldCharType="separate"/>
      </w:r>
      <w:r>
        <w:rPr>
          <w:noProof/>
        </w:rPr>
        <w:t>[20]</w:t>
      </w:r>
      <w:r>
        <w:fldChar w:fldCharType="end"/>
      </w:r>
      <w:r>
        <w:t xml:space="preserve">. The growth algorithm was developed for this work and uses a biochemical signal (myosin ATPase) to drive concentric growth, and a mechanical signal (intracellular passive stress) to drive eccentric growth. Figure adapted from prior publications </w:t>
      </w:r>
      <w:r>
        <w:fldChar w:fldCharType="begin"/>
      </w:r>
      <w:r>
        <w:instrText xml:space="preserve"> ADDIN EN.CITE &lt;EndNote&gt;&lt;Cite&gt;&lt;Author&gt;Sharifi&lt;/Author&gt;&lt;Year&gt;2021&lt;/Year&gt;&lt;RecNum&gt;2308&lt;/RecNum&gt;&lt;DisplayText&gt;[20, 22]&lt;/DisplayText&gt;&lt;record&gt;&lt;rec-number&gt;2308&lt;/rec-number&gt;&lt;foreign-keys&gt;&lt;key app="EN" db-id="aadswwfz8z5sdcedvxipvw9tdwp2zfwa9dps" timestamp="1642270305"&gt;2308&lt;/key&gt;&lt;/foreign-keys&gt;&lt;ref-type name="Journal Article"&gt;17&lt;/ref-type&gt;&lt;contributors&gt;&lt;authors&gt;&lt;author&gt;Sharifi, H.&lt;/author&gt;&lt;author&gt;Mann, C. K.&lt;/author&gt;&lt;author&gt;Wenk, J. F.&lt;/author&gt;&lt;author&gt;Campbell, K. S.&lt;/author&gt;&lt;/authors&gt;&lt;/contributors&gt;&lt;titles&gt;&lt;title&gt;A multiscale model of the cardiovascular system that incorporates baroreflex control of chronotropism, cell-level contractility, and vascular tone&lt;/title&gt;&lt;secondary-title&gt;BioRxiv&lt;/secondary-title&gt;&lt;/titles&gt;&lt;periodical&gt;&lt;full-title&gt;bioRxiv&lt;/full-title&gt;&lt;/periodical&gt;&lt;dates&gt;&lt;year&gt;2021&lt;/year&gt;&lt;/dates&gt;&lt;urls&gt;&lt;/urls&gt;&lt;electronic-resource-num&gt;https://doi.org/10.1101/2021.10.21.465366&lt;/electronic-resource-num&gt;&lt;/record&gt;&lt;/Cite&gt;&lt;Cite&gt;&lt;Author&gt;Campbell&lt;/Author&gt;&lt;Year&gt;2019&lt;/Year&gt;&lt;RecNum&gt;2225&lt;/RecNum&gt;&lt;record&gt;&lt;rec-number&gt;2225&lt;/rec-number&gt;&lt;foreign-keys&gt;&lt;key app="EN" db-id="aadswwfz8z5sdcedvxipvw9tdwp2zfwa9dps" timestamp="1572836963"&gt;2225&lt;/key&gt;&lt;/foreign-keys&gt;&lt;ref-type name="Journal Article"&gt;17&lt;/ref-type&gt;&lt;contributors&gt;&lt;authors&gt;&lt;author&gt;Campbell, K. S.&lt;/author&gt;&lt;author&gt;Chrisman, B.&lt;/author&gt;&lt;author&gt;Campbell, S. G.&lt;/author&gt;&lt;/authors&gt;&lt;/contributors&gt;&lt;titles&gt;&lt;title&gt;Multiscale modeling of cardiovascular function predicts that the End Systolic Pressure Volume Relationship can be targeted via multiple therapeutic strategies&lt;/title&gt;&lt;secondary-title&gt;Submitted to PLoS Computational Biology&lt;/secondary-title&gt;&lt;/titles&gt;&lt;periodical&gt;&lt;full-title&gt;Submitted to PLoS Computational Biology&lt;/full-title&gt;&lt;/periodical&gt;&lt;dates&gt;&lt;year&gt;2019&lt;/year&gt;&lt;/dates&gt;&lt;urls&gt;&lt;/urls&gt;&lt;/record&gt;&lt;/Cite&gt;&lt;/EndNote&gt;</w:instrText>
      </w:r>
      <w:r>
        <w:fldChar w:fldCharType="separate"/>
      </w:r>
      <w:r>
        <w:rPr>
          <w:noProof/>
        </w:rPr>
        <w:t>[20, 22]</w:t>
      </w:r>
      <w:r>
        <w:fldChar w:fldCharType="end"/>
      </w:r>
      <w:r>
        <w:t>.</w:t>
      </w:r>
    </w:p>
    <w:p w14:paraId="50D31D77" w14:textId="77777777" w:rsidR="002D5D40" w:rsidRDefault="002D5D40" w:rsidP="002D5D40">
      <w:pPr>
        <w:pStyle w:val="msnormal"/>
        <w:jc w:val="center"/>
      </w:pPr>
    </w:p>
    <w:p w14:paraId="420AFA23" w14:textId="63348F3D" w:rsidR="002D5D40" w:rsidRDefault="002D5D40">
      <w:pPr>
        <w:spacing w:after="160" w:line="259" w:lineRule="auto"/>
        <w:rPr>
          <w:rFonts w:ascii="Arial" w:hAnsi="Arial" w:cstheme="majorBidi"/>
          <w:sz w:val="22"/>
          <w:szCs w:val="24"/>
        </w:rPr>
      </w:pPr>
      <w:r>
        <w:br w:type="page"/>
      </w:r>
    </w:p>
    <w:p w14:paraId="5C53DC45" w14:textId="6AD71A82" w:rsidR="007A39F4" w:rsidRDefault="007A39F4" w:rsidP="007A39F4">
      <w:pPr>
        <w:pStyle w:val="mstitle2"/>
      </w:pPr>
      <w:r>
        <w:lastRenderedPageBreak/>
        <w:t>Growth Module</w:t>
      </w:r>
    </w:p>
    <w:p w14:paraId="5AC95A2E" w14:textId="068846A1" w:rsidR="007A39F4" w:rsidRDefault="007A39F4" w:rsidP="007A39F4">
      <w:pPr>
        <w:pStyle w:val="msnormal"/>
      </w:pPr>
      <w:r>
        <w:t>The growth algorithm was designed to mimic the simpler aspects of the underlying biology. Specifically, a stimulus signal S</w:t>
      </w:r>
      <w:r>
        <w:rPr>
          <w:vertAlign w:val="subscript"/>
        </w:rPr>
        <w:t>i</w:t>
      </w:r>
      <w:r>
        <w:t xml:space="preserve"> (where i represents concentric or eccentric growth) was transduced into a growth signal G</w:t>
      </w:r>
      <w:r>
        <w:rPr>
          <w:vertAlign w:val="subscript"/>
        </w:rPr>
        <w:t>i</w:t>
      </w:r>
      <w:r>
        <w:t xml:space="preserve"> that in turn drove changes in the architecture factor A</w:t>
      </w:r>
      <w:r>
        <w:rPr>
          <w:vertAlign w:val="subscript"/>
        </w:rPr>
        <w:t>i</w:t>
      </w:r>
      <w:r>
        <w:t xml:space="preserve">. This approach is flexible and can be adapted </w:t>
      </w:r>
      <w:ins w:id="2" w:author="Sharifi, Hossein" w:date="2022-01-16T13:04:00Z">
        <w:r w:rsidR="00DD31EE">
          <w:t>f</w:t>
        </w:r>
      </w:ins>
      <w:del w:id="3" w:author="Sharifi, Hossein" w:date="2022-01-16T13:04:00Z">
        <w:r w:rsidDel="00DD31EE">
          <w:delText>t</w:delText>
        </w:r>
      </w:del>
      <w:r>
        <w:t xml:space="preserve">or many situations. As an example, Davis et al. </w:t>
      </w:r>
      <w:r>
        <w:fldChar w:fldCharType="begin">
          <w:fldData xml:space="preserve">PEVuZE5vdGU+PENpdGU+PEF1dGhvcj5EYXZpczwvQXV0aG9yPjxZZWFyPjIwMTY8L1llYXI+PFJl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</w:fldData>
        </w:fldChar>
      </w:r>
      <w:r>
        <w:instrText xml:space="preserve"> ADDIN EN.CITE </w:instrText>
      </w:r>
      <w:r>
        <w:fldChar w:fldCharType="begin">
          <w:fldData xml:space="preserve">PEVuZE5vdGU+PENpdGU+PEF1dGhvcj5EYXZpczwvQXV0aG9yPjxZZWFyPjIwMTY8L1llYXI+PFJl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</w:fldData>
        </w:fldChar>
      </w:r>
      <w:r>
        <w:instrText xml:space="preserve"> ADDIN EN.CITE.DATA </w:instrText>
      </w:r>
      <w:r>
        <w:fldChar w:fldCharType="end"/>
      </w:r>
      <w:r>
        <w:fldChar w:fldCharType="separate"/>
      </w:r>
      <w:r>
        <w:rPr>
          <w:noProof/>
        </w:rPr>
        <w:t>[18]</w:t>
      </w:r>
      <w:r>
        <w:fldChar w:fldCharType="end"/>
      </w:r>
      <w:r>
        <w:t xml:space="preserve"> postulated that changes in the force-time integral modulated myocyte aspect ratio via calcineurin signaling. This could be implemented in the current framework by mapping </w:t>
      </w:r>
      <w:proofErr w:type="spellStart"/>
      <w:r>
        <w:t>S</w:t>
      </w:r>
      <w:r>
        <w:rPr>
          <w:vertAlign w:val="subscript"/>
        </w:rPr>
        <w:t>con</w:t>
      </w:r>
      <w:proofErr w:type="spellEnd"/>
      <w:r>
        <w:t xml:space="preserve"> to the force-time integral, </w:t>
      </w:r>
      <w:proofErr w:type="spellStart"/>
      <w:r>
        <w:t>G</w:t>
      </w:r>
      <w:r>
        <w:rPr>
          <w:vertAlign w:val="subscript"/>
        </w:rPr>
        <w:t>con</w:t>
      </w:r>
      <w:proofErr w:type="spellEnd"/>
      <w:r>
        <w:t xml:space="preserve"> to the concentration of activated calcineurin, and </w:t>
      </w:r>
      <w:proofErr w:type="spellStart"/>
      <w:r>
        <w:t>A</w:t>
      </w:r>
      <w:r>
        <w:rPr>
          <w:vertAlign w:val="subscript"/>
        </w:rPr>
        <w:t>con</w:t>
      </w:r>
      <w:proofErr w:type="spellEnd"/>
      <w:r>
        <w:t xml:space="preserve"> to the myocyte aspect ratio.</w:t>
      </w:r>
    </w:p>
    <w:p w14:paraId="79956DA0" w14:textId="77777777" w:rsidR="007A39F4" w:rsidRDefault="007A39F4" w:rsidP="007A39F4">
      <w:pPr>
        <w:pStyle w:val="msnormal"/>
      </w:pPr>
      <w:r>
        <w:t xml:space="preserve">As explained in the Introduction, this work used a biochemical signal to drive concentric growth and a mechanical signal to drive eccentric growth. Accordingly, </w:t>
      </w:r>
      <w:proofErr w:type="spellStart"/>
      <w:r>
        <w:t>S</w:t>
      </w:r>
      <w:r>
        <w:rPr>
          <w:vertAlign w:val="subscript"/>
        </w:rPr>
        <w:t>con</w:t>
      </w:r>
      <w:proofErr w:type="spellEnd"/>
      <w:r>
        <w:t xml:space="preserve"> was set to the myosin ATPase normalized to the myofibrillar volume, </w:t>
      </w:r>
      <w:commentRangeStart w:id="4"/>
      <w:proofErr w:type="spellStart"/>
      <w:r>
        <w:t>A</w:t>
      </w:r>
      <w:r>
        <w:rPr>
          <w:vertAlign w:val="subscript"/>
        </w:rPr>
        <w:t>con</w:t>
      </w:r>
      <w:proofErr w:type="spellEnd"/>
      <w:r>
        <w:t xml:space="preserve"> was set to ventricular wall thickness</w:t>
      </w:r>
      <w:commentRangeEnd w:id="4"/>
      <w:r w:rsidR="004330C3">
        <w:rPr>
          <w:rStyle w:val="CommentReference"/>
          <w:rFonts w:ascii="Times New Roman" w:hAnsi="Times New Roman" w:cstheme="minorBidi"/>
        </w:rPr>
        <w:commentReference w:id="4"/>
      </w:r>
      <w:r>
        <w:t xml:space="preserve">, </w:t>
      </w:r>
      <w:proofErr w:type="spellStart"/>
      <w:r>
        <w:t>S</w:t>
      </w:r>
      <w:r>
        <w:rPr>
          <w:vertAlign w:val="subscript"/>
        </w:rPr>
        <w:t>ecc</w:t>
      </w:r>
      <w:proofErr w:type="spellEnd"/>
      <w:r>
        <w:t xml:space="preserve"> was set to passive intracellular stress, and </w:t>
      </w:r>
      <w:proofErr w:type="spellStart"/>
      <w:r>
        <w:t>A</w:t>
      </w:r>
      <w:r>
        <w:rPr>
          <w:vertAlign w:val="subscript"/>
        </w:rPr>
        <w:t>ecc</w:t>
      </w:r>
      <w:proofErr w:type="spellEnd"/>
      <w:r>
        <w:t xml:space="preserve"> was set to the number of half-sarcomeres around the circumference of the ventricle. The </w:t>
      </w:r>
      <w:proofErr w:type="spellStart"/>
      <w:r>
        <w:t>G</w:t>
      </w:r>
      <w:r>
        <w:rPr>
          <w:vertAlign w:val="subscript"/>
        </w:rPr>
        <w:t>con</w:t>
      </w:r>
      <w:proofErr w:type="spellEnd"/>
      <w:r>
        <w:t xml:space="preserve"> and </w:t>
      </w:r>
      <w:proofErr w:type="spellStart"/>
      <w:r>
        <w:t>G</w:t>
      </w:r>
      <w:r>
        <w:rPr>
          <w:vertAlign w:val="subscript"/>
        </w:rPr>
        <w:t>ecc</w:t>
      </w:r>
      <w:proofErr w:type="spellEnd"/>
      <w:r>
        <w:t xml:space="preserve"> signals were not defined in molecular detail and were represented in the simulations by normalized variables. Some of the molecular mechanisms that may contribute to the G</w:t>
      </w:r>
      <w:r>
        <w:rPr>
          <w:vertAlign w:val="subscript"/>
        </w:rPr>
        <w:t>i</w:t>
      </w:r>
      <w:r>
        <w:t xml:space="preserve"> signals are described in the Discussion.</w:t>
      </w:r>
    </w:p>
    <w:p w14:paraId="749B87EF" w14:textId="77777777" w:rsidR="007A39F4" w:rsidRDefault="007A39F4" w:rsidP="007A39F4">
      <w:pPr>
        <w:pStyle w:val="msnormal"/>
      </w:pPr>
      <w:r>
        <w:t>The rates of change of the G</w:t>
      </w:r>
      <w:r>
        <w:rPr>
          <w:vertAlign w:val="subscript"/>
        </w:rPr>
        <w:t>i</w:t>
      </w:r>
      <w:r>
        <w:t xml:space="preserve"> and A</w:t>
      </w:r>
      <w:r>
        <w:rPr>
          <w:vertAlign w:val="subscript"/>
        </w:rPr>
        <w:t>i</w:t>
      </w:r>
      <w:r>
        <w:t xml:space="preserve"> signals were defined as:</w:t>
      </w:r>
    </w:p>
    <w:p w14:paraId="0DBAE2EC" w14:textId="7DBE10E5" w:rsidR="007A39F4" w:rsidRPr="00B95524" w:rsidRDefault="007A39F4" w:rsidP="00524A0C">
      <w:pPr>
        <w:pStyle w:val="msnormal"/>
        <w:tabs>
          <w:tab w:val="center" w:pos="5400"/>
          <w:tab w:val="right" w:pos="10800"/>
        </w:tabs>
      </w:pPr>
      <w:r>
        <w:rPr>
          <w:rFonts w:eastAsiaTheme="minorEastAsia"/>
        </w:rPr>
        <w:tab/>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g,i</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i,set</m:t>
                          </m:r>
                        </m:sub>
                      </m:sSub>
                    </m:num>
                    <m:den>
                      <m:sSub>
                        <m:sSubPr>
                          <m:ctrlPr>
                            <w:rPr>
                              <w:rFonts w:ascii="Cambria Math" w:hAnsi="Cambria Math"/>
                              <w:i/>
                            </w:rPr>
                          </m:ctrlPr>
                        </m:sSubPr>
                        <m:e>
                          <m:r>
                            <w:rPr>
                              <w:rFonts w:ascii="Cambria Math" w:hAnsi="Cambria Math"/>
                            </w:rPr>
                            <m:t>S</m:t>
                          </m:r>
                        </m:e>
                        <m:sub>
                          <m:r>
                            <w:rPr>
                              <w:rFonts w:ascii="Cambria Math" w:hAnsi="Cambria Math"/>
                            </w:rPr>
                            <m:t>i,set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i,set</m:t>
                      </m:r>
                    </m:sub>
                  </m:sSub>
                </m:e>
              </m:mr>
              <m:mr>
                <m:e>
                  <m:sSub>
                    <m:sSubPr>
                      <m:ctrlPr>
                        <w:rPr>
                          <w:rFonts w:ascii="Cambria Math" w:hAnsi="Cambria Math"/>
                          <w:i/>
                        </w:rPr>
                      </m:ctrlPr>
                    </m:sSubPr>
                    <m:e>
                      <m:r>
                        <w:rPr>
                          <w:rFonts w:ascii="Cambria Math" w:hAnsi="Cambria Math"/>
                        </w:rPr>
                        <m:t>k</m:t>
                      </m:r>
                    </m:e>
                    <m:sub>
                      <m:r>
                        <w:rPr>
                          <w:rFonts w:ascii="Cambria Math" w:hAnsi="Cambria Math"/>
                        </w:rPr>
                        <m:t>g,i</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i,set</m:t>
                          </m:r>
                        </m:sub>
                      </m:sSub>
                    </m:num>
                    <m:den>
                      <m:sSub>
                        <m:sSubPr>
                          <m:ctrlPr>
                            <w:rPr>
                              <w:rFonts w:ascii="Cambria Math" w:hAnsi="Cambria Math"/>
                              <w:i/>
                            </w:rPr>
                          </m:ctrlPr>
                        </m:sSubPr>
                        <m:e>
                          <m:r>
                            <w:rPr>
                              <w:rFonts w:ascii="Cambria Math" w:hAnsi="Cambria Math"/>
                            </w:rPr>
                            <m:t>S</m:t>
                          </m:r>
                        </m:e>
                        <m:sub>
                          <m:r>
                            <w:rPr>
                              <w:rFonts w:ascii="Cambria Math" w:hAnsi="Cambria Math"/>
                            </w:rPr>
                            <m:t>i,set</m:t>
                          </m:r>
                        </m:sub>
                      </m:sSub>
                    </m:den>
                  </m:f>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i,set</m:t>
                      </m:r>
                    </m:sub>
                  </m:sSub>
                </m:e>
              </m:mr>
            </m:m>
          </m:e>
        </m:d>
      </m:oMath>
      <w:bookmarkStart w:id="5" w:name="eq1"/>
      <w:r>
        <w:tab/>
      </w:r>
      <w:bookmarkEnd w:id="5"/>
      <w:r>
        <w:t>(</w:t>
      </w:r>
      <w:bookmarkStart w:id="6" w:name="eq_dGi_dt"/>
      <w:r>
        <w:fldChar w:fldCharType="begin"/>
      </w:r>
      <w:r>
        <w:instrText xml:space="preserve"> seq equation </w:instrText>
      </w:r>
      <w:r>
        <w:fldChar w:fldCharType="separate"/>
      </w:r>
      <w:r w:rsidR="00EC1D09">
        <w:rPr>
          <w:noProof/>
        </w:rPr>
        <w:t>1</w:t>
      </w:r>
      <w:r>
        <w:fldChar w:fldCharType="end"/>
      </w:r>
      <w:bookmarkEnd w:id="6"/>
      <w:r>
        <w:t>)</w:t>
      </w:r>
    </w:p>
    <w:p w14:paraId="55A03E64" w14:textId="77777777" w:rsidR="007A39F4" w:rsidRDefault="007A39F4" w:rsidP="007A39F4">
      <w:pPr>
        <w:pStyle w:val="msnormal"/>
      </w:pPr>
      <w:r>
        <w:t>and</w:t>
      </w:r>
    </w:p>
    <w:p w14:paraId="2B4D834E" w14:textId="02D3FA73" w:rsidR="00524A0C" w:rsidRPr="00B95524" w:rsidRDefault="007A39F4" w:rsidP="00524A0C">
      <w:pPr>
        <w:pStyle w:val="msnormal"/>
        <w:tabs>
          <w:tab w:val="center" w:pos="5400"/>
          <w:tab w:val="right" w:pos="10800"/>
        </w:tabs>
      </w:pPr>
      <w:r>
        <w:rPr>
          <w:rFonts w:eastAsiaTheme="minorEastAsia"/>
        </w:rPr>
        <w:tab/>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-0.5</m:t>
                      </m:r>
                    </m:num>
                    <m:den>
                      <m:r>
                        <w:rPr>
                          <w:rFonts w:ascii="Cambria Math" w:hAnsi="Cambria Math"/>
                        </w:rPr>
                        <m:t>0.5</m:t>
                      </m:r>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≥0.5</m:t>
                  </m:r>
                </m:e>
              </m:mr>
              <m:mr>
                <m:e>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0.5 - G</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0.5</m:t>
                      </m:r>
                    </m:den>
                  </m:f>
                  <m:sSub>
                    <m:sSubPr>
                      <m:ctrlPr>
                        <w:rPr>
                          <w:rFonts w:ascii="Cambria Math" w:hAnsi="Cambria Math"/>
                          <w:i/>
                        </w:rPr>
                      </m:ctrlPr>
                    </m:sSubPr>
                    <m:e>
                      <m:r>
                        <w:rPr>
                          <w:rFonts w:ascii="Cambria Math" w:hAnsi="Cambria Math"/>
                        </w:rPr>
                        <m:t xml:space="preserve">             G</m:t>
                      </m:r>
                    </m:e>
                    <m:sub>
                      <m:r>
                        <w:rPr>
                          <w:rFonts w:ascii="Cambria Math" w:hAnsi="Cambria Math"/>
                        </w:rPr>
                        <m:t>i</m:t>
                      </m:r>
                    </m:sub>
                  </m:sSub>
                  <m:r>
                    <w:rPr>
                      <w:rFonts w:ascii="Cambria Math" w:hAnsi="Cambria Math"/>
                    </w:rPr>
                    <m:t>&lt;0.5</m:t>
                  </m:r>
                </m:e>
              </m:mr>
            </m:m>
          </m:e>
        </m:d>
      </m:oMath>
      <w:r>
        <w:tab/>
      </w:r>
      <w:commentRangeStart w:id="7"/>
      <w:r>
        <w:t>(</w:t>
      </w:r>
      <w:bookmarkStart w:id="8" w:name="eq_dAi_dt"/>
      <w:r>
        <w:fldChar w:fldCharType="begin"/>
      </w:r>
      <w:r>
        <w:instrText xml:space="preserve"> seq equation </w:instrText>
      </w:r>
      <w:r>
        <w:fldChar w:fldCharType="separate"/>
      </w:r>
      <w:r w:rsidR="00EC1D09">
        <w:rPr>
          <w:noProof/>
        </w:rPr>
        <w:t>2</w:t>
      </w:r>
      <w:r>
        <w:fldChar w:fldCharType="end"/>
      </w:r>
      <w:bookmarkEnd w:id="8"/>
      <w:r>
        <w:t>)</w:t>
      </w:r>
      <w:commentRangeEnd w:id="7"/>
      <w:r w:rsidR="00A32329">
        <w:rPr>
          <w:rStyle w:val="CommentReference"/>
          <w:rFonts w:ascii="Times New Roman" w:hAnsi="Times New Roman" w:cstheme="minorBidi"/>
        </w:rPr>
        <w:commentReference w:id="7"/>
      </w:r>
    </w:p>
    <w:p w14:paraId="6C760DB0" w14:textId="77777777" w:rsidR="009C4859" w:rsidRDefault="009C4859" w:rsidP="007A39F4">
      <w:pPr>
        <w:pStyle w:val="msnormal"/>
      </w:pPr>
    </w:p>
    <w:p w14:paraId="62313C48" w14:textId="53D351CA" w:rsidR="007A39F4" w:rsidRDefault="007A39F4" w:rsidP="007A39F4">
      <w:pPr>
        <w:pStyle w:val="msnormal"/>
      </w:pPr>
      <w:r>
        <w:t xml:space="preserve">where </w:t>
      </w:r>
      <w:proofErr w:type="spellStart"/>
      <w:proofErr w:type="gramStart"/>
      <w:r>
        <w:t>k</w:t>
      </w:r>
      <w:r>
        <w:rPr>
          <w:vertAlign w:val="subscript"/>
        </w:rPr>
        <w:t>g,i</w:t>
      </w:r>
      <w:proofErr w:type="spellEnd"/>
      <w:proofErr w:type="gramEnd"/>
      <w:r>
        <w:t xml:space="preserve"> is a rate constant that sets the speed at which G</w:t>
      </w:r>
      <w:r>
        <w:rPr>
          <w:vertAlign w:val="subscript"/>
        </w:rPr>
        <w:t>i</w:t>
      </w:r>
      <w:r>
        <w:t xml:space="preserve"> responds to a change in S</w:t>
      </w:r>
      <w:r>
        <w:rPr>
          <w:vertAlign w:val="subscript"/>
        </w:rPr>
        <w:t>i</w:t>
      </w:r>
      <w:r>
        <w:t>, S</w:t>
      </w:r>
      <w:r>
        <w:rPr>
          <w:vertAlign w:val="subscript"/>
        </w:rPr>
        <w:t>i, set</w:t>
      </w:r>
      <w:r>
        <w:t xml:space="preserve"> is a homeostatic setpoint, and </w:t>
      </w:r>
      <w:proofErr w:type="spellStart"/>
      <w:r>
        <w:t>γ</w:t>
      </w:r>
      <w:r>
        <w:rPr>
          <w:vertAlign w:val="subscript"/>
        </w:rPr>
        <w:t>i</w:t>
      </w:r>
      <w:proofErr w:type="spellEnd"/>
      <w:r>
        <w:t xml:space="preserve"> is a rate constant that sets the speed at which the architectural signal responds to changes in G</w:t>
      </w:r>
      <w:r>
        <w:rPr>
          <w:vertAlign w:val="subscript"/>
        </w:rPr>
        <w:t>i</w:t>
      </w:r>
      <w:r>
        <w:t xml:space="preserve">. Equation </w:t>
      </w:r>
      <w:fldSimple w:instr=" seq equation eq_dGi_dt ">
        <w:r w:rsidR="00EC1D09">
          <w:rPr>
            <w:noProof/>
          </w:rPr>
          <w:t>1</w:t>
        </w:r>
      </w:fldSimple>
      <w:r>
        <w:t xml:space="preserve"> bounds the G</w:t>
      </w:r>
      <w:r>
        <w:rPr>
          <w:vertAlign w:val="subscript"/>
        </w:rPr>
        <w:t>i</w:t>
      </w:r>
      <w:r>
        <w:t xml:space="preserve"> signal between 0 and 1. These limits represent the minimum and maximum activities of the growth driving pathways.</w:t>
      </w:r>
    </w:p>
    <w:p w14:paraId="15E277A4" w14:textId="3C2DC32F" w:rsidR="007A39F4" w:rsidRDefault="007A39F4" w:rsidP="007A39F4">
      <w:pPr>
        <w:pStyle w:val="msnormal"/>
      </w:pPr>
      <w:r>
        <w:t xml:space="preserve">The myosin ATPase and passive intracellular stress signals that stimulated concentric and eccentric growth were calculated as shown in equations </w:t>
      </w:r>
      <w:fldSimple w:instr=" seq equation eq_S_con ">
        <w:r w:rsidR="00EC1D09">
          <w:rPr>
            <w:noProof/>
          </w:rPr>
          <w:t>3</w:t>
        </w:r>
      </w:fldSimple>
      <w:r>
        <w:t xml:space="preserve"> and </w:t>
      </w:r>
      <w:fldSimple w:instr=" seq equation eq_S_ecc ">
        <w:r w:rsidR="00EC1D09">
          <w:rPr>
            <w:noProof/>
          </w:rPr>
          <w:t>4</w:t>
        </w:r>
      </w:fldSimple>
      <w:r>
        <w:t xml:space="preserve"> and as previously described </w:t>
      </w:r>
      <w:r>
        <w:fldChar w:fldCharType="begin"/>
      </w:r>
      <w:r>
        <w:instrText xml:space="preserve"> ADDIN EN.CITE &lt;EndNote&gt;&lt;Cite&gt;&lt;Author&gt;Campbell&lt;/Author&gt;&lt;Year&gt;2019&lt;/Year&gt;&lt;RecNum&gt;2225&lt;/RecNum&gt;&lt;DisplayText&gt;[22]&lt;/DisplayText&gt;&lt;record&gt;&lt;rec-number&gt;2225&lt;/rec-number&gt;&lt;foreign-keys&gt;&lt;key app="EN" db-id="aadswwfz8z5sdcedvxipvw9tdwp2zfwa9dps" timestamp="1572836963"&gt;2225&lt;/key&gt;&lt;/foreign-keys&gt;&lt;ref-type name="Journal Article"&gt;17&lt;/ref-type&gt;&lt;contributors&gt;&lt;authors&gt;&lt;author&gt;Campbell, K. S.&lt;/author&gt;&lt;author&gt;Chrisman, B.&lt;/author&gt;&lt;author&gt;Campbell, S. G.&lt;/author&gt;&lt;/authors&gt;&lt;/contributors&gt;&lt;titles&gt;&lt;title&gt;Multiscale modeling of cardiovascular function predicts that the End Systolic Pressure Volume Relationship can be targeted via multiple therapeutic strategies&lt;/title&gt;&lt;secondary-title&gt;Submitted to PLoS Computational Biology&lt;/secondary-title&gt;&lt;/titles&gt;&lt;periodical&gt;&lt;full-title&gt;Submitted to PLoS Computational Biology&lt;/full-title&gt;&lt;/periodical&gt;&lt;dates&gt;&lt;year&gt;2019&lt;/year&gt;&lt;/dates&gt;&lt;urls&gt;&lt;/urls&gt;&lt;/record&gt;&lt;/Cite&gt;&lt;/EndNote&gt;</w:instrText>
      </w:r>
      <w:r>
        <w:fldChar w:fldCharType="separate"/>
      </w:r>
      <w:r>
        <w:rPr>
          <w:noProof/>
        </w:rPr>
        <w:t>[22]</w:t>
      </w:r>
      <w:r>
        <w:fldChar w:fldCharType="end"/>
      </w:r>
      <w:r>
        <w:t xml:space="preserve"> such that</w:t>
      </w:r>
    </w:p>
    <w:p w14:paraId="79429C0D" w14:textId="77777777" w:rsidR="009C4859" w:rsidRDefault="009C4859" w:rsidP="007A39F4">
      <w:pPr>
        <w:pStyle w:val="msnormal"/>
      </w:pPr>
    </w:p>
    <w:p w14:paraId="09F932F9" w14:textId="6B4F0FDE" w:rsidR="00524A0C" w:rsidRPr="00B95524" w:rsidRDefault="007A39F4" w:rsidP="00524A0C">
      <w:pPr>
        <w:pStyle w:val="msnormal"/>
        <w:tabs>
          <w:tab w:val="center" w:pos="5400"/>
          <w:tab w:val="right" w:pos="10800"/>
        </w:tabs>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con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num>
          <m:den>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w:commentRangeStart w:id="9"/>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x</m:t>
                </m:r>
              </m:e>
            </m:d>
            <w:commentRangeEnd w:id="9"/>
            <m:r>
              <m:rPr>
                <m:sty m:val="p"/>
              </m:rPr>
              <w:rPr>
                <w:rStyle w:val="CommentReference"/>
                <w:rFonts w:ascii="Times New Roman" w:hAnsi="Times New Roman" w:cstheme="minorBidi"/>
              </w:rPr>
              <w:commentReference w:id="9"/>
            </m:r>
            <m:r>
              <w:rPr>
                <w:rFonts w:ascii="Cambria Math" w:eastAsiaTheme="minorEastAsia" w:hAnsi="Cambria Math"/>
              </w:rPr>
              <m:t xml:space="preserve"> dx</m:t>
            </m:r>
          </m:e>
        </m:nary>
      </m:oMath>
      <w:r>
        <w:tab/>
        <w:t>(</w:t>
      </w:r>
      <w:bookmarkStart w:id="10" w:name="eq_S_con"/>
      <w:r>
        <w:fldChar w:fldCharType="begin"/>
      </w:r>
      <w:r>
        <w:instrText xml:space="preserve"> seq equation </w:instrText>
      </w:r>
      <w:r>
        <w:fldChar w:fldCharType="separate"/>
      </w:r>
      <w:r w:rsidR="00EC1D09">
        <w:rPr>
          <w:noProof/>
        </w:rPr>
        <w:t>3</w:t>
      </w:r>
      <w:r>
        <w:fldChar w:fldCharType="end"/>
      </w:r>
      <w:bookmarkEnd w:id="10"/>
      <w:r>
        <w:t>)</w:t>
      </w:r>
    </w:p>
    <w:p w14:paraId="2C148E1E" w14:textId="38252431" w:rsidR="007A39F4" w:rsidRPr="00B95524" w:rsidRDefault="007A39F4" w:rsidP="007A39F4">
      <w:pPr>
        <w:pStyle w:val="msnormal"/>
      </w:pPr>
    </w:p>
    <w:p w14:paraId="2B9CEFF0" w14:textId="7599973D" w:rsidR="007A39F4" w:rsidRDefault="007A39F4" w:rsidP="007A39F4">
      <w:pPr>
        <w:pStyle w:val="msnormal"/>
      </w:pPr>
      <w:r>
        <w:t>where N</w:t>
      </w:r>
      <w:r>
        <w:rPr>
          <w:vertAlign w:val="subscript"/>
        </w:rPr>
        <w:t>0</w:t>
      </w:r>
      <w:r>
        <w:t xml:space="preserve"> is the number of myosin heads in a hypothetical half-sarcomere with a cross-sectional area of 1 m</w:t>
      </w:r>
      <w:r>
        <w:rPr>
          <w:vertAlign w:val="superscript"/>
        </w:rPr>
        <w:t>2</w:t>
      </w:r>
      <w:r>
        <w:t>, ΔG’ is the free energy produced by ATP hydrolysis (70 kJ mol</w:t>
      </w:r>
      <w:r>
        <w:rPr>
          <w:vertAlign w:val="superscript"/>
        </w:rPr>
        <w:t>-1</w:t>
      </w:r>
      <w:r>
        <w:t>), L</w:t>
      </w:r>
      <w:r>
        <w:rPr>
          <w:vertAlign w:val="subscript"/>
        </w:rPr>
        <w:t>0</w:t>
      </w:r>
      <w:r>
        <w:t xml:space="preserve"> is the reference length of the half-sarcomere (2.1 µm), and </w:t>
      </w:r>
      <w:commentRangeStart w:id="11"/>
      <w:r>
        <w:t>N</w:t>
      </w:r>
      <w:r>
        <w:rPr>
          <w:vertAlign w:val="subscript"/>
        </w:rPr>
        <w:t>0</w:t>
      </w:r>
      <w:commentRangeEnd w:id="11"/>
      <w:r w:rsidR="00CA2F4E">
        <w:rPr>
          <w:rStyle w:val="CommentReference"/>
          <w:rFonts w:ascii="Times New Roman" w:hAnsi="Times New Roman" w:cstheme="minorBidi"/>
        </w:rPr>
        <w:commentReference w:id="11"/>
      </w:r>
      <w:r>
        <w:t xml:space="preserve"> is Avogadro’s number (6.02 x 10</w:t>
      </w:r>
      <w:r>
        <w:rPr>
          <w:vertAlign w:val="superscript"/>
        </w:rPr>
        <w:t>23</w:t>
      </w:r>
      <w:r>
        <w:t xml:space="preserve"> mol</w:t>
      </w:r>
      <w:r>
        <w:rPr>
          <w:vertAlign w:val="superscript"/>
        </w:rPr>
        <w:t>-1</w:t>
      </w:r>
      <w:r>
        <w:t>), and</w:t>
      </w:r>
    </w:p>
    <w:p w14:paraId="204BF998" w14:textId="77777777" w:rsidR="009C4859" w:rsidRDefault="009C4859" w:rsidP="007A39F4">
      <w:pPr>
        <w:pStyle w:val="msnormal"/>
      </w:pPr>
    </w:p>
    <w:p w14:paraId="03EA4C50" w14:textId="0704F9C5" w:rsidR="00524A0C" w:rsidRPr="00B95524" w:rsidRDefault="007A39F4" w:rsidP="00524A0C">
      <w:pPr>
        <w:pStyle w:val="msnormal"/>
        <w:tabs>
          <w:tab w:val="center" w:pos="5400"/>
          <w:tab w:val="right" w:pos="10800"/>
        </w:tabs>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ecc</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σ </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slack</m:t>
                                      </m:r>
                                    </m:sub>
                                  </m:sSub>
                                </m:e>
                              </m:d>
                            </m:num>
                            <m:den>
                              <m:r>
                                <w:rPr>
                                  <w:rFonts w:ascii="Cambria Math" w:hAnsi="Cambria Math"/>
                                </w:rPr>
                                <m:t>L</m:t>
                              </m:r>
                            </m:den>
                          </m:f>
                        </m:sup>
                      </m:sSup>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slack</m:t>
                      </m:r>
                    </m:sub>
                  </m:sSub>
                </m:e>
              </m:mr>
              <m:mr>
                <m:e>
                  <m:r>
                    <w:rPr>
                      <w:rFonts w:ascii="Cambria Math" w:hAnsi="Cambria Math"/>
                    </w:rPr>
                    <m:t xml:space="preserve">-σ </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slack</m:t>
                                      </m:r>
                                    </m:sub>
                                  </m:sSub>
                                </m:e>
                              </m:d>
                            </m:num>
                            <m:den>
                              <m:r>
                                <w:rPr>
                                  <w:rFonts w:ascii="Cambria Math" w:hAnsi="Cambria Math"/>
                                </w:rPr>
                                <m:t>L</m:t>
                              </m:r>
                            </m:den>
                          </m:f>
                        </m:sup>
                      </m:sSup>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hs</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slack</m:t>
                      </m:r>
                    </m:sub>
                  </m:sSub>
                </m:e>
              </m:mr>
            </m:m>
          </m:e>
        </m:d>
      </m:oMath>
      <w:r>
        <w:tab/>
        <w:t>(</w:t>
      </w:r>
      <w:bookmarkStart w:id="12" w:name="eq_S_ecc"/>
      <w:r>
        <w:fldChar w:fldCharType="begin"/>
      </w:r>
      <w:r>
        <w:instrText xml:space="preserve"> seq equation </w:instrText>
      </w:r>
      <w:r>
        <w:fldChar w:fldCharType="separate"/>
      </w:r>
      <w:r w:rsidR="00EC1D09">
        <w:rPr>
          <w:noProof/>
        </w:rPr>
        <w:t>4</w:t>
      </w:r>
      <w:r>
        <w:fldChar w:fldCharType="end"/>
      </w:r>
      <w:bookmarkEnd w:id="12"/>
      <w:r>
        <w:t>)</w:t>
      </w:r>
    </w:p>
    <w:p w14:paraId="69F84C72" w14:textId="77777777" w:rsidR="009C4859" w:rsidRDefault="009C4859" w:rsidP="007A39F4">
      <w:pPr>
        <w:pStyle w:val="msnormal"/>
      </w:pPr>
    </w:p>
    <w:p w14:paraId="24B72685" w14:textId="713DC696" w:rsidR="007A39F4" w:rsidRDefault="007A39F4" w:rsidP="007A39F4">
      <w:pPr>
        <w:pStyle w:val="msnormal"/>
      </w:pPr>
      <w:r>
        <w:t xml:space="preserve">where σ is a scaling factor, </w:t>
      </w:r>
      <w:proofErr w:type="spellStart"/>
      <w:r>
        <w:t>x</w:t>
      </w:r>
      <w:r>
        <w:rPr>
          <w:vertAlign w:val="subscript"/>
        </w:rPr>
        <w:t>hs</w:t>
      </w:r>
      <w:proofErr w:type="spellEnd"/>
      <w:r>
        <w:t xml:space="preserve"> is the length of the half-sarcomere, </w:t>
      </w:r>
      <w:proofErr w:type="spellStart"/>
      <w:r>
        <w:t>x</w:t>
      </w:r>
      <w:r>
        <w:rPr>
          <w:vertAlign w:val="subscript"/>
        </w:rPr>
        <w:t>slack</w:t>
      </w:r>
      <w:proofErr w:type="spellEnd"/>
      <w:r>
        <w:t xml:space="preserve"> is the half-sarcomere length when passive force is zero, and L sets the curvature of the passive force length relationship.</w:t>
      </w:r>
    </w:p>
    <w:p w14:paraId="5920CF9B" w14:textId="382B90B3" w:rsidR="007A39F4" w:rsidRDefault="007A39F4" w:rsidP="007A39F4">
      <w:pPr>
        <w:pStyle w:val="msnormal"/>
      </w:pPr>
    </w:p>
    <w:p w14:paraId="7A5AEB54" w14:textId="0D030096" w:rsidR="00B60F7B" w:rsidRDefault="00B60F7B">
      <w:pPr>
        <w:spacing w:after="160" w:line="259" w:lineRule="auto"/>
        <w:rPr>
          <w:rFonts w:ascii="Arial" w:hAnsi="Arial" w:cstheme="majorBidi"/>
          <w:sz w:val="22"/>
          <w:szCs w:val="24"/>
        </w:rPr>
      </w:pPr>
      <w:r>
        <w:br w:type="page"/>
      </w:r>
    </w:p>
    <w:p w14:paraId="1EBA4C7E" w14:textId="68C03BA3" w:rsidR="00B60F7B" w:rsidRDefault="00B60F7B" w:rsidP="00B60F7B">
      <w:pPr>
        <w:pStyle w:val="mstitle2"/>
      </w:pPr>
      <w:commentRangeStart w:id="13"/>
      <w:r>
        <w:lastRenderedPageBreak/>
        <w:t>Simulation of valve disorders</w:t>
      </w:r>
      <w:commentRangeEnd w:id="13"/>
      <w:r w:rsidR="00B95983">
        <w:rPr>
          <w:rStyle w:val="CommentReference"/>
          <w:rFonts w:ascii="Times New Roman" w:hAnsi="Times New Roman" w:cstheme="minorBidi"/>
          <w:b w:val="0"/>
          <w:i w:val="0"/>
        </w:rPr>
        <w:commentReference w:id="13"/>
      </w:r>
    </w:p>
    <w:p w14:paraId="473A32C3" w14:textId="03CD3DF1" w:rsidR="00B60F7B" w:rsidRDefault="00B60F7B" w:rsidP="00B60F7B">
      <w:pPr>
        <w:pStyle w:val="msnormal"/>
      </w:pPr>
      <w:r>
        <w:t>Th</w:t>
      </w:r>
      <w:r w:rsidR="00E12A2A">
        <w:t>ree types of valve disorders, aortic stenosis, aortic insufficiency, and mitral insufficiency were simulated in this work. (</w:t>
      </w:r>
      <w:r w:rsidR="00E94C49">
        <w:t>A fourth disorder, mitral stenosis</w:t>
      </w:r>
      <w:commentRangeStart w:id="14"/>
      <w:commentRangeStart w:id="15"/>
      <w:r w:rsidR="00E94C49">
        <w:t xml:space="preserve">, typically induces atrial rather than ventricular growth </w:t>
      </w:r>
      <w:commentRangeEnd w:id="14"/>
      <w:r w:rsidR="00E94C49">
        <w:rPr>
          <w:rStyle w:val="CommentReference"/>
          <w:rFonts w:ascii="Times New Roman" w:hAnsi="Times New Roman" w:cstheme="minorBidi"/>
        </w:rPr>
        <w:commentReference w:id="14"/>
      </w:r>
      <w:commentRangeEnd w:id="15"/>
      <w:r w:rsidR="00CA057A">
        <w:rPr>
          <w:rStyle w:val="CommentReference"/>
          <w:rFonts w:ascii="Times New Roman" w:hAnsi="Times New Roman" w:cstheme="minorBidi"/>
        </w:rPr>
        <w:commentReference w:id="15"/>
      </w:r>
      <w:r w:rsidR="00E94C49">
        <w:t>and cannot be simulated appropriately with the current framework.)</w:t>
      </w:r>
      <w:r w:rsidR="00467093">
        <w:t xml:space="preserve"> </w:t>
      </w:r>
      <w:r w:rsidR="00E94C49">
        <w:t xml:space="preserve">Valvular dysfunction was initiated by adjusting the values of the </w:t>
      </w:r>
      <w:r w:rsidR="001137B6">
        <w:t xml:space="preserve">resistance </w:t>
      </w:r>
      <w:r w:rsidR="00E94C49">
        <w:t xml:space="preserve">R and </w:t>
      </w:r>
      <w:r w:rsidR="001137B6">
        <w:t xml:space="preserve">conductance </w:t>
      </w:r>
      <w:r w:rsidR="00E94C49">
        <w:t xml:space="preserve">G parameters in equations </w:t>
      </w:r>
      <w:r w:rsidR="00A6192F">
        <w:fldChar w:fldCharType="begin"/>
      </w:r>
      <w:r w:rsidR="00A6192F">
        <w:instrText xml:space="preserve"> seq equation eq_Q_ventricle_to_aorta </w:instrText>
      </w:r>
      <w:r w:rsidR="00A6192F">
        <w:fldChar w:fldCharType="separate"/>
      </w:r>
      <w:r w:rsidR="00EC1D09">
        <w:rPr>
          <w:noProof/>
        </w:rPr>
        <w:t>5</w:t>
      </w:r>
      <w:r w:rsidR="00A6192F">
        <w:rPr>
          <w:noProof/>
        </w:rPr>
        <w:fldChar w:fldCharType="end"/>
      </w:r>
      <w:r w:rsidR="001137B6">
        <w:t xml:space="preserve"> </w:t>
      </w:r>
      <w:r w:rsidR="00E94C49">
        <w:t xml:space="preserve">and </w:t>
      </w:r>
      <w:r w:rsidR="00A6192F">
        <w:fldChar w:fldCharType="begin"/>
      </w:r>
      <w:r w:rsidR="00A6192F">
        <w:instrText xml:space="preserve"> seq equation eq_Q_veins_to_ventricle </w:instrText>
      </w:r>
      <w:r w:rsidR="00A6192F">
        <w:fldChar w:fldCharType="separate"/>
      </w:r>
      <w:r w:rsidR="00EC1D09">
        <w:rPr>
          <w:noProof/>
        </w:rPr>
        <w:t>6</w:t>
      </w:r>
      <w:r w:rsidR="00A6192F">
        <w:rPr>
          <w:noProof/>
        </w:rPr>
        <w:fldChar w:fldCharType="end"/>
      </w:r>
      <w:r w:rsidR="00E94C49">
        <w:t xml:space="preserve"> which controlled the blood flows Q into and out of the ventricle.</w:t>
      </w:r>
    </w:p>
    <w:p w14:paraId="3A456989" w14:textId="3D90CC26" w:rsidR="008B20C7" w:rsidRDefault="008B20C7" w:rsidP="008B20C7">
      <w:pPr>
        <w:pStyle w:val="msnormal"/>
        <w:tabs>
          <w:tab w:val="center" w:pos="5400"/>
          <w:tab w:val="right" w:pos="10800"/>
        </w:tabs>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ventricle to aorta</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ventricle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aorta</m:t>
                          </m:r>
                        </m:sub>
                      </m:sSub>
                    </m:num>
                    <m:den>
                      <m:sSub>
                        <m:sSubPr>
                          <m:ctrlPr>
                            <w:rPr>
                              <w:rFonts w:ascii="Cambria Math" w:hAnsi="Cambria Math"/>
                              <w:i/>
                            </w:rPr>
                          </m:ctrlPr>
                        </m:sSubPr>
                        <m:e>
                          <m:r>
                            <w:rPr>
                              <w:rFonts w:ascii="Cambria Math" w:hAnsi="Cambria Math"/>
                            </w:rPr>
                            <m:t>R</m:t>
                          </m:r>
                        </m:e>
                        <m:sub>
                          <m:r>
                            <w:rPr>
                              <w:rFonts w:ascii="Cambria Math" w:hAnsi="Cambria Math"/>
                            </w:rPr>
                            <m:t>aorta</m:t>
                          </m:r>
                        </m:sub>
                      </m:sSub>
                    </m:den>
                  </m:f>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ventricle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aorta</m:t>
                      </m:r>
                    </m:sub>
                  </m:sSub>
                </m:e>
              </m:mr>
              <m:mr>
                <m:e>
                  <m:sSub>
                    <m:sSubPr>
                      <m:ctrlPr>
                        <w:rPr>
                          <w:rFonts w:ascii="Cambria Math" w:hAnsi="Cambria Math"/>
                          <w:i/>
                        </w:rPr>
                      </m:ctrlPr>
                    </m:sSubPr>
                    <m:e>
                      <m:r>
                        <w:rPr>
                          <w:rFonts w:ascii="Cambria Math" w:hAnsi="Cambria Math"/>
                        </w:rPr>
                        <m:t>G</m:t>
                      </m:r>
                    </m:e>
                    <m:sub>
                      <m:r>
                        <w:rPr>
                          <w:rFonts w:ascii="Cambria Math" w:hAnsi="Cambria Math"/>
                        </w:rPr>
                        <m:t>aorta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ventricle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aorta</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ventricle</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aorta</m:t>
                      </m:r>
                    </m:sub>
                  </m:sSub>
                </m:e>
              </m:mr>
            </m:m>
          </m:e>
        </m:d>
      </m:oMath>
      <w:r>
        <w:tab/>
        <w:t>(</w:t>
      </w:r>
      <w:bookmarkStart w:id="16" w:name="eq_Q_ventricle_to_aorta"/>
      <w:bookmarkEnd w:id="16"/>
      <w:r>
        <w:fldChar w:fldCharType="begin"/>
      </w:r>
      <w:r>
        <w:instrText xml:space="preserve"> seq equation </w:instrText>
      </w:r>
      <w:r>
        <w:fldChar w:fldCharType="separate"/>
      </w:r>
      <w:r w:rsidR="00EC1D09">
        <w:rPr>
          <w:noProof/>
        </w:rPr>
        <w:t>5</w:t>
      </w:r>
      <w:r>
        <w:fldChar w:fldCharType="end"/>
      </w:r>
      <w:r>
        <w:t>)</w:t>
      </w:r>
    </w:p>
    <w:p w14:paraId="32DA52CC" w14:textId="11C0BF81" w:rsidR="001137B6" w:rsidRDefault="001137B6" w:rsidP="008B20C7">
      <w:pPr>
        <w:pStyle w:val="msnormal"/>
        <w:tabs>
          <w:tab w:val="center" w:pos="5400"/>
          <w:tab w:val="right" w:pos="10800"/>
        </w:tabs>
      </w:pPr>
      <w:r>
        <w:t>and</w:t>
      </w:r>
    </w:p>
    <w:p w14:paraId="1313C5EE" w14:textId="23EFA9AF" w:rsidR="001137B6" w:rsidRDefault="001137B6" w:rsidP="001137B6">
      <w:pPr>
        <w:pStyle w:val="msnormal"/>
        <w:tabs>
          <w:tab w:val="center" w:pos="5400"/>
          <w:tab w:val="right" w:pos="10800"/>
        </w:tabs>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veins to ventricle</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veins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ventricle</m:t>
                          </m:r>
                        </m:sub>
                      </m:sSub>
                    </m:num>
                    <m:den>
                      <m:sSub>
                        <m:sSubPr>
                          <m:ctrlPr>
                            <w:rPr>
                              <w:rFonts w:ascii="Cambria Math" w:hAnsi="Cambria Math"/>
                              <w:i/>
                            </w:rPr>
                          </m:ctrlPr>
                        </m:sSubPr>
                        <m:e>
                          <m:r>
                            <w:rPr>
                              <w:rFonts w:ascii="Cambria Math" w:hAnsi="Cambria Math"/>
                            </w:rPr>
                            <m:t>R</m:t>
                          </m:r>
                        </m:e>
                        <m:sub>
                          <m:r>
                            <w:rPr>
                              <w:rFonts w:ascii="Cambria Math" w:hAnsi="Cambria Math"/>
                            </w:rPr>
                            <m:t>ventricle</m:t>
                          </m:r>
                        </m:sub>
                      </m:sSub>
                    </m:den>
                  </m:f>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veins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ventricle</m:t>
                      </m:r>
                    </m:sub>
                  </m:sSub>
                </m:e>
              </m:mr>
              <m:mr>
                <m:e>
                  <m:sSub>
                    <m:sSubPr>
                      <m:ctrlPr>
                        <w:rPr>
                          <w:rFonts w:ascii="Cambria Math" w:hAnsi="Cambria Math"/>
                          <w:i/>
                        </w:rPr>
                      </m:ctrlPr>
                    </m:sSubPr>
                    <m:e>
                      <m:r>
                        <w:rPr>
                          <w:rFonts w:ascii="Cambria Math" w:hAnsi="Cambria Math"/>
                        </w:rPr>
                        <m:t>G</m:t>
                      </m:r>
                    </m:e>
                    <m:sub>
                      <m:r>
                        <w:rPr>
                          <w:rFonts w:ascii="Cambria Math" w:hAnsi="Cambria Math"/>
                        </w:rPr>
                        <m:t>mitral</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veins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ventricle</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veins</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ventricle</m:t>
                      </m:r>
                    </m:sub>
                  </m:sSub>
                </m:e>
              </m:mr>
            </m:m>
          </m:e>
        </m:d>
      </m:oMath>
      <w:r>
        <w:tab/>
        <w:t>(</w:t>
      </w:r>
      <w:bookmarkStart w:id="17" w:name="eq_Q_veins_to_ventricle"/>
      <w:bookmarkEnd w:id="17"/>
      <w:r>
        <w:fldChar w:fldCharType="begin"/>
      </w:r>
      <w:r>
        <w:instrText xml:space="preserve"> seq equation </w:instrText>
      </w:r>
      <w:r>
        <w:fldChar w:fldCharType="separate"/>
      </w:r>
      <w:r w:rsidR="00EC1D09">
        <w:rPr>
          <w:noProof/>
        </w:rPr>
        <w:t>6</w:t>
      </w:r>
      <w:r>
        <w:fldChar w:fldCharType="end"/>
      </w:r>
      <w:r>
        <w:t>)</w:t>
      </w:r>
    </w:p>
    <w:p w14:paraId="3E0C1992" w14:textId="77777777" w:rsidR="009C4859" w:rsidRDefault="009C4859" w:rsidP="008B20C7">
      <w:pPr>
        <w:pStyle w:val="msnormal"/>
        <w:tabs>
          <w:tab w:val="center" w:pos="5400"/>
          <w:tab w:val="right" w:pos="10800"/>
        </w:tabs>
      </w:pPr>
    </w:p>
    <w:p w14:paraId="2A7F7F46" w14:textId="69215022" w:rsidR="001137B6" w:rsidRDefault="001137B6" w:rsidP="008B20C7">
      <w:pPr>
        <w:pStyle w:val="msnormal"/>
        <w:tabs>
          <w:tab w:val="center" w:pos="5400"/>
          <w:tab w:val="right" w:pos="10800"/>
        </w:tabs>
      </w:pPr>
      <w:r>
        <w:t xml:space="preserve">Thus, aortic stenosis was simulated by increasing the value of </w:t>
      </w:r>
      <w:proofErr w:type="spellStart"/>
      <w:r>
        <w:t>R</w:t>
      </w:r>
      <w:r>
        <w:rPr>
          <w:vertAlign w:val="subscript"/>
        </w:rPr>
        <w:t>aorta</w:t>
      </w:r>
      <w:proofErr w:type="spellEnd"/>
      <w:r>
        <w:t xml:space="preserve"> above its default value, while valve insufficiencies were mimicked by increasing the </w:t>
      </w:r>
      <w:proofErr w:type="spellStart"/>
      <w:r w:rsidR="009C4859">
        <w:t>G</w:t>
      </w:r>
      <w:r w:rsidR="009C4859">
        <w:rPr>
          <w:vertAlign w:val="subscript"/>
        </w:rPr>
        <w:t>aorta</w:t>
      </w:r>
      <w:proofErr w:type="spellEnd"/>
      <w:r w:rsidR="009C4859">
        <w:t xml:space="preserve"> and </w:t>
      </w:r>
      <w:proofErr w:type="spellStart"/>
      <w:r w:rsidR="009C4859">
        <w:t>G</w:t>
      </w:r>
      <w:r w:rsidR="009C4859">
        <w:rPr>
          <w:vertAlign w:val="subscript"/>
        </w:rPr>
        <w:t>mitral</w:t>
      </w:r>
      <w:proofErr w:type="spellEnd"/>
      <w:r w:rsidR="009C4859">
        <w:t xml:space="preserve"> values from their default (non-leaking) values of zero.</w:t>
      </w:r>
    </w:p>
    <w:p w14:paraId="00982DCA" w14:textId="77777777" w:rsidR="009C4859" w:rsidRPr="009C4859" w:rsidRDefault="009C4859" w:rsidP="008B20C7">
      <w:pPr>
        <w:pStyle w:val="msnormal"/>
        <w:tabs>
          <w:tab w:val="center" w:pos="5400"/>
          <w:tab w:val="right" w:pos="10800"/>
        </w:tabs>
      </w:pPr>
    </w:p>
    <w:p w14:paraId="33AF5031" w14:textId="5EEE26F2" w:rsidR="00B3453E" w:rsidRPr="004C64A3" w:rsidRDefault="00B3453E" w:rsidP="00B3453E">
      <w:pPr>
        <w:pStyle w:val="mstitle2"/>
      </w:pPr>
      <w:r w:rsidRPr="004377BA">
        <w:t>Implementation and computer code</w:t>
      </w:r>
    </w:p>
    <w:p w14:paraId="3AC5B97E" w14:textId="464EFF95" w:rsidR="00EC1D09" w:rsidRDefault="00B3453E" w:rsidP="00B3453E">
      <w:pPr>
        <w:pStyle w:val="msnormal"/>
      </w:pPr>
      <w:r>
        <w:t xml:space="preserve">The code was written in Python using </w:t>
      </w:r>
      <w:proofErr w:type="spellStart"/>
      <w:r>
        <w:t>Numpy</w:t>
      </w:r>
      <w:proofErr w:type="spellEnd"/>
      <w:r>
        <w:t xml:space="preserve"> </w:t>
      </w:r>
      <w:r>
        <w:fldChar w:fldCharType="begin"/>
      </w:r>
      <w:r>
        <w:instrText xml:space="preserve"> ADDIN EN.CITE &lt;EndNote&gt;&lt;Cite&gt;&lt;Author&gt;Van der Walt&lt;/Author&gt;&lt;Year&gt;2011&lt;/Year&gt;&lt;RecNum&gt;88&lt;/RecNum&gt;&lt;DisplayText&gt;[25]&lt;/DisplayText&gt;&lt;record&gt;&lt;rec-number&gt;88&lt;/rec-number&gt;&lt;foreign-keys&gt;&lt;key app="EN" db-id="xfaazxx2fstraqetp5xxt2ff0zvrrftv0drf" timestamp="1635270413"&gt;88&lt;/key&gt;&lt;/foreign-keys&gt;&lt;ref-type name="Journal Article"&gt;17&lt;/ref-type&gt;&lt;contributors&gt;&lt;authors&gt;&lt;author&gt;Van der Walt, S.&lt;/author&gt;&lt;author&gt;Colbert, S.C.&lt;/author&gt;&lt;author&gt;Varoquaux, G.&lt;/author&gt;&lt;/authors&gt;&lt;/contributors&gt;&lt;titles&gt;&lt;title&gt;The NumPy array: a structure for efficient numerical computation&lt;/title&gt;&lt;secondary-title&gt;arXiv&lt;/secondary-title&gt;&lt;/titles&gt;&lt;periodical&gt;&lt;full-title&gt;arXiv&lt;/full-title&gt;&lt;/periodical&gt;&lt;dates&gt;&lt;year&gt;2011&lt;/year&gt;&lt;/dates&gt;&lt;urls&gt;&lt;/urls&gt;&lt;electronic-resource-num&gt;10.1109/MCSE.2011.37&lt;/electronic-resource-num&gt;&lt;/record&gt;&lt;/Cite&gt;&lt;/EndNote&gt;</w:instrText>
      </w:r>
      <w:r>
        <w:fldChar w:fldCharType="separate"/>
      </w:r>
      <w:r>
        <w:rPr>
          <w:noProof/>
        </w:rPr>
        <w:t>[25]</w:t>
      </w:r>
      <w:r>
        <w:fldChar w:fldCharType="end"/>
      </w:r>
      <w:r>
        <w:t xml:space="preserve">, </w:t>
      </w:r>
      <w:proofErr w:type="spellStart"/>
      <w:r>
        <w:t>Scipy</w:t>
      </w:r>
      <w:proofErr w:type="spellEnd"/>
      <w:r>
        <w:t xml:space="preserve"> </w:t>
      </w:r>
      <w:r>
        <w:fldChar w:fldCharType="begin">
          <w:fldData xml:space="preserve">PEVuZE5vdGU+PENpdGU+PEF1dGhvcj5WaXJ0YW5lbjwvQXV0aG9yPjxZZWFyPjIwMjA8L1llYXI+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</w:fldData>
        </w:fldChar>
      </w:r>
      <w:r>
        <w:instrText xml:space="preserve"> ADDIN EN.CITE </w:instrText>
      </w:r>
      <w:r>
        <w:fldChar w:fldCharType="begin">
          <w:fldData xml:space="preserve">PEVuZE5vdGU+PENpdGU+PEF1dGhvcj5WaXJ0YW5lbjwvQXV0aG9yPjxZZWFyPjIwMjA8L1llYXI+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</w:fldData>
        </w:fldChar>
      </w:r>
      <w:r>
        <w:instrText xml:space="preserve"> ADDIN EN.CITE.DATA </w:instrText>
      </w:r>
      <w:r>
        <w:fldChar w:fldCharType="end"/>
      </w:r>
      <w:r>
        <w:fldChar w:fldCharType="separate"/>
      </w:r>
      <w:r>
        <w:rPr>
          <w:noProof/>
        </w:rPr>
        <w:t>[26]</w:t>
      </w:r>
      <w:r>
        <w:fldChar w:fldCharType="end"/>
      </w:r>
      <w:r>
        <w:t xml:space="preserve">, and pandas </w:t>
      </w:r>
      <w:r>
        <w:fldChar w:fldCharType="begin"/>
      </w:r>
      <w:r>
        <w:instrText xml:space="preserve"> ADDIN EN.CITE &lt;EndNote&gt;&lt;Cite&gt;&lt;Author&gt;Reback&lt;/Author&gt;&lt;Year&gt;2021&lt;/Year&gt;&lt;RecNum&gt;90&lt;/RecNum&gt;&lt;DisplayText&gt;[27]&lt;/DisplayText&gt;&lt;record&gt;&lt;rec-number&gt;90&lt;/rec-number&gt;&lt;foreign-keys&gt;&lt;key app="EN" db-id="xfaazxx2fstraqetp5xxt2ff0zvrrftv0drf" timestamp="1635270700"&gt;90&lt;/key&gt;&lt;/foreign-keys&gt;&lt;ref-type name="Journal Article"&gt;17&lt;/ref-type&gt;&lt;contributors&gt;&lt;authors&gt;&lt;author&gt;Reback, J.&lt;/author&gt;&lt;author&gt;jbrockmendel.&lt;/author&gt;&lt;author&gt;McKinney, W.&lt;/author&gt;&lt;author&gt;et al.&lt;/author&gt;&lt;/authors&gt;&lt;/contributors&gt;&lt;titles&gt;&lt;title&gt;pandas-dev/pandas: Pandas 1.3.2. &lt;/title&gt;&lt;/titles&gt;&lt;dates&gt;&lt;year&gt;2021&lt;/year&gt;&lt;/dates&gt;&lt;urls&gt;&lt;related-urls&gt;&lt;url&gt;https://doi.org/10.5281/zenodo.5203279&lt;/url&gt;&lt;/related-urls&gt;&lt;/urls&gt;&lt;/record&gt;&lt;/Cite&gt;&lt;Cite&gt;&lt;Author&gt;Reback&lt;/Author&gt;&lt;Year&gt;2021&lt;/Year&gt;&lt;RecNum&gt;90&lt;/RecNum&gt;&lt;record&gt;&lt;rec-number&gt;90&lt;/rec-number&gt;&lt;foreign-keys&gt;&lt;key app="EN" db-id="xfaazxx2fstraqetp5xxt2ff0zvrrftv0drf" timestamp="1635270700"&gt;90&lt;/key&gt;&lt;/foreign-keys&gt;&lt;ref-type name="Journal Article"&gt;17&lt;/ref-type&gt;&lt;contributors&gt;&lt;authors&gt;&lt;author&gt;Reback, J.&lt;/author&gt;&lt;author&gt;jbrockmendel.&lt;/author&gt;&lt;author&gt;McKinney, W.&lt;/author&gt;&lt;author&gt;et al.&lt;/author&gt;&lt;/authors&gt;&lt;/contributors&gt;&lt;titles&gt;&lt;title&gt;pandas-dev/pandas: Pandas 1.3.2. &lt;/title&gt;&lt;/titles&gt;&lt;dates&gt;&lt;year&gt;2021&lt;/year&gt;&lt;/dates&gt;&lt;urls&gt;&lt;related-urls&gt;&lt;url&gt;https://doi.org/10.5281/zenodo.5203279&lt;/url&gt;&lt;/related-urls&gt;&lt;/urls&gt;&lt;/record&gt;&lt;/Cite&gt;&lt;Cite&gt;&lt;Author&gt;Reback&lt;/Author&gt;&lt;Year&gt;2021&lt;/Year&gt;&lt;RecNum&gt;90&lt;/RecNum&gt;&lt;record&gt;&lt;rec-number&gt;90&lt;/rec-number&gt;&lt;foreign-keys&gt;&lt;key app="EN" db-id="xfaazxx2fstraqetp5xxt2ff0zvrrftv0drf" timestamp="1635270700"&gt;90&lt;/key&gt;&lt;/foreign-keys&gt;&lt;ref-type name="Journal Article"&gt;17&lt;/ref-type&gt;&lt;contributors&gt;&lt;authors&gt;&lt;author&gt;Reback, J.&lt;/author&gt;&lt;author&gt;jbrockmendel.&lt;/author&gt;&lt;author&gt;McKinney, W.&lt;/author&gt;&lt;author&gt;et al.&lt;/author&gt;&lt;/authors&gt;&lt;/contributors&gt;&lt;titles&gt;&lt;title&gt;pandas-dev/pandas: Pandas 1.3.2. &lt;/title&gt;&lt;/titles&gt;&lt;dates&gt;&lt;year&gt;2021&lt;/year&gt;&lt;/dates&gt;&lt;urls&gt;&lt;related-urls&gt;&lt;url&gt;https://doi.org/10.5281/zenodo.5203279&lt;/url&gt;&lt;/related-urls&gt;&lt;/urls&gt;&lt;/record&gt;&lt;/Cite&gt;&lt;/EndNote&gt;</w:instrText>
      </w:r>
      <w:r>
        <w:fldChar w:fldCharType="separate"/>
      </w:r>
      <w:r>
        <w:rPr>
          <w:noProof/>
        </w:rPr>
        <w:t>[27]</w:t>
      </w:r>
      <w:r>
        <w:fldChar w:fldCharType="end"/>
      </w:r>
      <w:r>
        <w:t xml:space="preserve"> libraries. </w:t>
      </w:r>
      <w:r w:rsidR="0091263B">
        <w:t xml:space="preserve">Equations </w:t>
      </w:r>
      <w:fldSimple w:instr=" seq equation eq_dGi_dt ">
        <w:r w:rsidR="00EC1D09">
          <w:rPr>
            <w:noProof/>
          </w:rPr>
          <w:t>1</w:t>
        </w:r>
      </w:fldSimple>
      <w:r w:rsidR="0091263B">
        <w:t xml:space="preserve"> to </w:t>
      </w:r>
      <w:fldSimple w:instr=" seq equation eq_S_ecc ">
        <w:r w:rsidR="00EC1D09">
          <w:rPr>
            <w:noProof/>
          </w:rPr>
          <w:t>4</w:t>
        </w:r>
      </w:fldSimple>
      <w:r w:rsidR="0091263B">
        <w:t xml:space="preserve"> were discretized and added to the system of ordinary differential equations that underlie </w:t>
      </w:r>
      <w:proofErr w:type="spellStart"/>
      <w:r w:rsidR="0091263B">
        <w:t>PyMyoVent</w:t>
      </w:r>
      <w:proofErr w:type="spellEnd"/>
      <w:r w:rsidR="0091263B">
        <w:t xml:space="preserve"> calculations. </w:t>
      </w:r>
      <w:r w:rsidR="00EC1D09">
        <w:t xml:space="preserve">With a time-step of </w:t>
      </w:r>
      <w:commentRangeStart w:id="18"/>
      <w:r w:rsidR="00EC1D09">
        <w:t xml:space="preserve">1 </w:t>
      </w:r>
      <w:proofErr w:type="spellStart"/>
      <w:r w:rsidR="00EC1D09">
        <w:t>ms</w:t>
      </w:r>
      <w:commentRangeEnd w:id="18"/>
      <w:proofErr w:type="spellEnd"/>
      <w:r w:rsidR="00952552">
        <w:rPr>
          <w:rStyle w:val="CommentReference"/>
          <w:rFonts w:ascii="Times New Roman" w:hAnsi="Times New Roman" w:cstheme="minorBidi"/>
        </w:rPr>
        <w:commentReference w:id="18"/>
      </w:r>
      <w:r w:rsidR="00EC1D09">
        <w:t xml:space="preserve">, the simulations ran ~3 times slower than real-time </w:t>
      </w:r>
      <w:r w:rsidR="00047207">
        <w:t xml:space="preserve">using </w:t>
      </w:r>
      <w:r w:rsidR="00EC1D09">
        <w:t xml:space="preserve">a single thread </w:t>
      </w:r>
      <w:r w:rsidR="00047207">
        <w:t xml:space="preserve">and </w:t>
      </w:r>
      <w:r w:rsidR="00EC1D09">
        <w:t>a standard laptop.</w:t>
      </w:r>
    </w:p>
    <w:p w14:paraId="67A42F48" w14:textId="4500623E" w:rsidR="00B3453E" w:rsidRDefault="00B3453E" w:rsidP="00B3453E">
      <w:pPr>
        <w:pStyle w:val="msnormal"/>
        <w:rPr>
          <w:rStyle w:val="Hyperlink"/>
        </w:rPr>
      </w:pPr>
      <w:r>
        <w:t xml:space="preserve">The source code and instructions on how to reproduce all figures shown in this manuscript are available at </w:t>
      </w:r>
      <w:hyperlink r:id="rId11" w:history="1">
        <w:r w:rsidRPr="003827F6">
          <w:rPr>
            <w:rStyle w:val="Hyperlink"/>
          </w:rPr>
          <w:t>https://campbell-muscle-lab.github.io/PyMyoVent/</w:t>
        </w:r>
      </w:hyperlink>
      <w:r>
        <w:rPr>
          <w:rStyle w:val="Hyperlink"/>
        </w:rPr>
        <w:t>.</w:t>
      </w:r>
    </w:p>
    <w:p w14:paraId="79713411" w14:textId="77777777" w:rsidR="0091263B" w:rsidRDefault="0091263B" w:rsidP="00B3453E">
      <w:pPr>
        <w:pStyle w:val="msnormal"/>
      </w:pPr>
    </w:p>
    <w:p w14:paraId="714D292F" w14:textId="469A4051" w:rsidR="0091263B" w:rsidRPr="004C64A3" w:rsidRDefault="0091263B" w:rsidP="0091263B">
      <w:pPr>
        <w:pStyle w:val="mstitle2"/>
      </w:pPr>
      <w:r>
        <w:t>Choice of parameter values</w:t>
      </w:r>
    </w:p>
    <w:p w14:paraId="324CA078" w14:textId="6AE3D807" w:rsidR="00287C5E" w:rsidRDefault="00287C5E" w:rsidP="00B3453E">
      <w:pPr>
        <w:pStyle w:val="msnormal"/>
      </w:pPr>
      <w:r>
        <w:t xml:space="preserve">As previously described </w:t>
      </w:r>
      <w:r>
        <w:fldChar w:fldCharType="begin"/>
      </w:r>
      <w:r>
        <w:instrText xml:space="preserve"> ADDIN EN.CITE &lt;EndNote&gt;&lt;Cite&gt;&lt;Author&gt;Campbell&lt;/Author&gt;&lt;Year&gt;2019&lt;/Year&gt;&lt;RecNum&gt;2225&lt;/RecNum&gt;&lt;DisplayText&gt;[20, 22]&lt;/DisplayText&gt;&lt;record&gt;&lt;rec-number&gt;2225&lt;/rec-number&gt;&lt;foreign-keys&gt;&lt;key app="EN" db-id="aadswwfz8z5sdcedvxipvw9tdwp2zfwa9dps" timestamp="1572836963"&gt;2225&lt;/key&gt;&lt;/foreign-keys&gt;&lt;ref-type name="Journal Article"&gt;17&lt;/ref-type&gt;&lt;contributors&gt;&lt;authors&gt;&lt;author&gt;Campbell, K. S.&lt;/author&gt;&lt;author&gt;Chrisman, B.&lt;/author&gt;&lt;author&gt;Campbell, S. G.&lt;/author&gt;&lt;/authors&gt;&lt;/contributors&gt;&lt;titles&gt;&lt;title&gt;Multiscale modeling of cardiovascular function predicts that the End Systolic Pressure Volume Relationship can be targeted via multiple therapeutic strategies&lt;/title&gt;&lt;secondary-title&gt;Submitted to PLoS Computational Biology&lt;/secondary-title&gt;&lt;/titles&gt;&lt;periodical&gt;&lt;full-title&gt;Submitted to PLoS Computational Biology&lt;/full-title&gt;&lt;/periodical&gt;&lt;dates&gt;&lt;year&gt;2019&lt;/year&gt;&lt;/dates&gt;&lt;urls&gt;&lt;/urls&gt;&lt;/record&gt;&lt;/Cite&gt;&lt;Cite&gt;&lt;Author&gt;Sharifi&lt;/Author&gt;&lt;Year&gt;2021&lt;/Year&gt;&lt;RecNum&gt;2308&lt;/RecNum&gt;&lt;record&gt;&lt;rec-number&gt;2308&lt;/rec-number&gt;&lt;foreign-keys&gt;&lt;key app="EN" db-id="aadswwfz8z5sdcedvxipvw9tdwp2zfwa9dps" timestamp="1642270305"&gt;2308&lt;/key&gt;&lt;/foreign-keys&gt;&lt;ref-type name="Journal Article"&gt;17&lt;/ref-type&gt;&lt;contributors&gt;&lt;authors&gt;&lt;author&gt;Sharifi, H.&lt;/author&gt;&lt;author&gt;Mann, C. K.&lt;/author&gt;&lt;author&gt;Wenk, J. F.&lt;/author&gt;&lt;author&gt;Campbell, K. S.&lt;/author&gt;&lt;/authors&gt;&lt;/contributors&gt;&lt;titles&gt;&lt;title&gt;A multiscale model of the cardiovascular system that incorporates baroreflex control of chronotropism, cell-level contractility, and vascular tone&lt;/title&gt;&lt;secondary-title&gt;BioRxiv&lt;/secondary-title&gt;&lt;/titles&gt;&lt;periodical&gt;&lt;full-title&gt;bioRxiv&lt;/full-title&gt;&lt;/periodical&gt;&lt;dates&gt;&lt;year&gt;2021&lt;/year&gt;&lt;/dates&gt;&lt;urls&gt;&lt;/urls&gt;&lt;electronic-resource-num&gt;https://doi.org/10.1101/2021.10.21.465366&lt;/electronic-resource-num&gt;&lt;/record&gt;&lt;/Cite&gt;&lt;/EndNote&gt;</w:instrText>
      </w:r>
      <w:r>
        <w:fldChar w:fldCharType="separate"/>
      </w:r>
      <w:r>
        <w:rPr>
          <w:noProof/>
        </w:rPr>
        <w:t>[20, 22]</w:t>
      </w:r>
      <w:r>
        <w:fldChar w:fldCharType="end"/>
      </w:r>
      <w:r>
        <w:t xml:space="preserve">, no attempt was made to set parameter values </w:t>
      </w:r>
      <w:r w:rsidR="00F7197E">
        <w:t>for the central framework through</w:t>
      </w:r>
      <w:r>
        <w:t xml:space="preserve"> formal model fitting. Instead, default values were selected to mimic the cardiovascular function of a healthy adul</w:t>
      </w:r>
      <w:r w:rsidR="00F7197E">
        <w:t xml:space="preserve">t and </w:t>
      </w:r>
      <w:commentRangeStart w:id="19"/>
      <w:r w:rsidR="00F7197E">
        <w:t>well-accepted parameters</w:t>
      </w:r>
      <w:commentRangeEnd w:id="19"/>
      <w:r w:rsidR="00A75D22">
        <w:rPr>
          <w:rStyle w:val="CommentReference"/>
          <w:rFonts w:ascii="Times New Roman" w:hAnsi="Times New Roman" w:cstheme="minorBidi"/>
        </w:rPr>
        <w:commentReference w:id="19"/>
      </w:r>
      <w:r w:rsidR="00F7197E">
        <w:t>. For example, the total blood volume of the systemic circulation was fixed at 4.5 liters.</w:t>
      </w:r>
    </w:p>
    <w:p w14:paraId="260D7B55" w14:textId="1DCBA332" w:rsidR="00B65365" w:rsidRDefault="00521638" w:rsidP="00B3453E">
      <w:pPr>
        <w:pStyle w:val="msnormal"/>
      </w:pPr>
      <w:r>
        <w:t>Preliminary tests (Fig S</w:t>
      </w:r>
      <w:r w:rsidR="00A6192F">
        <w:fldChar w:fldCharType="begin"/>
      </w:r>
      <w:r w:rsidR="00A6192F">
        <w:instrText xml:space="preserve"> seq figure figure_growth_rate_sensitivity </w:instrText>
      </w:r>
      <w:r w:rsidR="00A6192F">
        <w:fldChar w:fldCharType="separate"/>
      </w:r>
      <w:r w:rsidR="00EC1D09">
        <w:rPr>
          <w:noProof/>
        </w:rPr>
        <w:t>1</w:t>
      </w:r>
      <w:r w:rsidR="00A6192F">
        <w:rPr>
          <w:noProof/>
        </w:rPr>
        <w:fldChar w:fldCharType="end"/>
      </w:r>
      <w:r>
        <w:t xml:space="preserve"> in Supplementary Material</w:t>
      </w:r>
      <w:r w:rsidR="00920996">
        <w:t>)</w:t>
      </w:r>
      <w:r>
        <w:t xml:space="preserve"> showed that the values chosen for </w:t>
      </w:r>
      <w:proofErr w:type="spellStart"/>
      <w:r>
        <w:rPr>
          <w:rFonts w:cs="Arial"/>
        </w:rPr>
        <w:t>γ</w:t>
      </w:r>
      <w:r w:rsidRPr="00521638">
        <w:rPr>
          <w:rFonts w:cs="Arial"/>
          <w:vertAlign w:val="subscript"/>
        </w:rPr>
        <w:t>i</w:t>
      </w:r>
      <w:proofErr w:type="spellEnd"/>
      <w:r>
        <w:t xml:space="preserve"> changed how long the ventricle t</w:t>
      </w:r>
      <w:r w:rsidR="00CC2B5A">
        <w:t>ook t</w:t>
      </w:r>
      <w:r>
        <w:t xml:space="preserve">o grow to </w:t>
      </w:r>
      <w:r w:rsidR="00CC2B5A">
        <w:t>its</w:t>
      </w:r>
      <w:r>
        <w:t xml:space="preserve"> steady-state size for </w:t>
      </w:r>
      <w:r w:rsidR="00CC2B5A">
        <w:t xml:space="preserve">a given condition but not the </w:t>
      </w:r>
      <w:r w:rsidR="00EC1D09">
        <w:t xml:space="preserve">actual </w:t>
      </w:r>
      <w:r w:rsidR="00CC2B5A">
        <w:t xml:space="preserve">size. Accordingly, myocardial growth was accelerated in the simulations by setting </w:t>
      </w:r>
      <w:proofErr w:type="spellStart"/>
      <w:r w:rsidR="00CC2B5A">
        <w:rPr>
          <w:rFonts w:cs="Arial"/>
        </w:rPr>
        <w:t>γ</w:t>
      </w:r>
      <w:r w:rsidR="00CC2B5A">
        <w:rPr>
          <w:rFonts w:cs="Arial"/>
          <w:vertAlign w:val="subscript"/>
        </w:rPr>
        <w:t>i</w:t>
      </w:r>
      <w:proofErr w:type="spellEnd"/>
      <w:r w:rsidR="00CC2B5A">
        <w:rPr>
          <w:rFonts w:cs="Arial"/>
        </w:rPr>
        <w:t xml:space="preserve"> so that the ventricle </w:t>
      </w:r>
      <w:r w:rsidR="00EC1D09">
        <w:rPr>
          <w:rFonts w:cs="Arial"/>
        </w:rPr>
        <w:t xml:space="preserve">size </w:t>
      </w:r>
      <w:r w:rsidR="00CC2B5A">
        <w:rPr>
          <w:rFonts w:cs="Arial"/>
        </w:rPr>
        <w:t xml:space="preserve">reached steady-state size </w:t>
      </w:r>
      <w:r w:rsidR="00EC1D09">
        <w:rPr>
          <w:rFonts w:cs="Arial"/>
        </w:rPr>
        <w:t>with</w:t>
      </w:r>
      <w:r w:rsidR="00CC2B5A">
        <w:rPr>
          <w:rFonts w:cs="Arial"/>
        </w:rPr>
        <w:t xml:space="preserve">in </w:t>
      </w:r>
      <w:r w:rsidR="00EC1D09">
        <w:rPr>
          <w:rFonts w:cs="Arial"/>
        </w:rPr>
        <w:t>a thousand beats of a change in loading condition.</w:t>
      </w:r>
      <w:r w:rsidR="00CC2B5A">
        <w:rPr>
          <w:rFonts w:cs="Arial"/>
        </w:rPr>
        <w:t xml:space="preserve"> Since myocardial growth </w:t>
      </w:r>
      <w:r w:rsidR="00EC1D09">
        <w:rPr>
          <w:rFonts w:cs="Arial"/>
        </w:rPr>
        <w:t xml:space="preserve">in vivo </w:t>
      </w:r>
      <w:r w:rsidR="00CC2B5A">
        <w:rPr>
          <w:rFonts w:cs="Arial"/>
        </w:rPr>
        <w:t xml:space="preserve">typically </w:t>
      </w:r>
      <w:r w:rsidR="00EC1D09">
        <w:rPr>
          <w:rFonts w:cs="Arial"/>
        </w:rPr>
        <w:t>occurs over months</w:t>
      </w:r>
      <w:r w:rsidR="00CC2B5A">
        <w:rPr>
          <w:rFonts w:cs="Arial"/>
        </w:rPr>
        <w:t>, th</w:t>
      </w:r>
      <w:r w:rsidR="00EC1D09">
        <w:rPr>
          <w:rFonts w:cs="Arial"/>
        </w:rPr>
        <w:t xml:space="preserve">e </w:t>
      </w:r>
      <w:proofErr w:type="gramStart"/>
      <w:r w:rsidR="00EC1D09">
        <w:rPr>
          <w:rFonts w:cs="Arial"/>
        </w:rPr>
        <w:t>in silico</w:t>
      </w:r>
      <w:proofErr w:type="gramEnd"/>
      <w:r w:rsidR="00EC1D09">
        <w:rPr>
          <w:rFonts w:cs="Arial"/>
        </w:rPr>
        <w:t xml:space="preserve"> acceleration</w:t>
      </w:r>
      <w:r w:rsidR="00CC2B5A">
        <w:rPr>
          <w:rFonts w:cs="Arial"/>
        </w:rPr>
        <w:t xml:space="preserve"> drastically reduced the time required to run the simulations.</w:t>
      </w:r>
    </w:p>
    <w:p w14:paraId="20B6C1F0" w14:textId="03CDF949" w:rsidR="00B3453E" w:rsidRPr="008A7C15" w:rsidRDefault="00B65365" w:rsidP="00B65365">
      <w:pPr>
        <w:pStyle w:val="msnormal"/>
        <w:rPr>
          <w:rFonts w:asciiTheme="majorBidi" w:eastAsiaTheme="minorEastAsia" w:hAnsiTheme="majorBidi"/>
        </w:rPr>
      </w:pPr>
      <w:r>
        <w:t xml:space="preserve">The </w:t>
      </w:r>
      <w:proofErr w:type="spellStart"/>
      <w:proofErr w:type="gramStart"/>
      <w:r w:rsidRPr="00B65365">
        <w:t>S</w:t>
      </w:r>
      <w:r>
        <w:rPr>
          <w:vertAlign w:val="subscript"/>
        </w:rPr>
        <w:t>i,set</w:t>
      </w:r>
      <w:proofErr w:type="spellEnd"/>
      <w:proofErr w:type="gramEnd"/>
      <w:r>
        <w:rPr>
          <w:vertAlign w:val="subscript"/>
        </w:rPr>
        <w:t xml:space="preserve"> </w:t>
      </w:r>
      <w:r>
        <w:t xml:space="preserve"> values that define the homeostatic set-points for concentric and eccentric growth were fixed at the time-averaged values calculated during initial simulations performed without active growth.</w:t>
      </w:r>
    </w:p>
    <w:p w14:paraId="4C28A180" w14:textId="0392EA12" w:rsidR="00F7197E" w:rsidRDefault="00F7197E">
      <w:pPr>
        <w:spacing w:after="160" w:line="259" w:lineRule="auto"/>
        <w:rPr>
          <w:rFonts w:ascii="Arial" w:hAnsi="Arial" w:cstheme="majorBidi"/>
          <w:sz w:val="22"/>
          <w:szCs w:val="24"/>
        </w:rPr>
      </w:pPr>
      <w:r>
        <w:br w:type="page"/>
      </w:r>
    </w:p>
    <w:p w14:paraId="200973C8" w14:textId="5A1E9C9F" w:rsidR="00287C5E" w:rsidRDefault="00F7197E" w:rsidP="00F7197E">
      <w:pPr>
        <w:pStyle w:val="mstitle1"/>
      </w:pPr>
      <w:r>
        <w:lastRenderedPageBreak/>
        <w:t>References</w:t>
      </w:r>
    </w:p>
    <w:p w14:paraId="2B1B4097" w14:textId="77777777" w:rsidR="00287C5E" w:rsidRPr="00287C5E" w:rsidRDefault="00287C5E" w:rsidP="00287C5E">
      <w:pPr>
        <w:pStyle w:val="EndNoteBibliography"/>
        <w:spacing w:after="0"/>
      </w:pPr>
      <w:r>
        <w:fldChar w:fldCharType="begin"/>
      </w:r>
      <w:r>
        <w:instrText xml:space="preserve"> ADDIN EN.REFLIST </w:instrText>
      </w:r>
      <w:r>
        <w:fldChar w:fldCharType="separate"/>
      </w:r>
      <w:r w:rsidRPr="00287C5E">
        <w:t>1.</w:t>
      </w:r>
      <w:r w:rsidRPr="00287C5E">
        <w:tab/>
        <w:t>Frey N, Olson EN. Cardiac hypertrophy: the good, the bad, and the ugly. Annu Rev Physiol. 2003;65:45-79. Epub 2003/01/14. doi: 10.1146/annurev.physiol.65.092101.142243. PubMed PMID: 12524460.</w:t>
      </w:r>
    </w:p>
    <w:p w14:paraId="62B04B8E" w14:textId="77777777" w:rsidR="00287C5E" w:rsidRPr="00287C5E" w:rsidRDefault="00287C5E" w:rsidP="00287C5E">
      <w:pPr>
        <w:pStyle w:val="EndNoteBibliography"/>
        <w:spacing w:after="0"/>
      </w:pPr>
      <w:r w:rsidRPr="00287C5E">
        <w:t>2.</w:t>
      </w:r>
      <w:r w:rsidRPr="00287C5E">
        <w:tab/>
        <w:t>Pitoulis FG, Terracciano CM. Heart Plasticity in Response to Pressure- and Volume-Overload: A Review of Findings in Compensated and Decompensated Phenotypes. Front Physiol. 2020;11:92. Epub 2020/03/03. doi: 10.3389/fphys.2020.00092. PubMed PMID: 32116796; PubMed Central PMCID: PMCPMC7031419.</w:t>
      </w:r>
    </w:p>
    <w:p w14:paraId="7C05E2FD" w14:textId="77777777" w:rsidR="00287C5E" w:rsidRPr="00287C5E" w:rsidRDefault="00287C5E" w:rsidP="00287C5E">
      <w:pPr>
        <w:pStyle w:val="EndNoteBibliography"/>
        <w:spacing w:after="0"/>
      </w:pPr>
      <w:r w:rsidRPr="00287C5E">
        <w:t>3.</w:t>
      </w:r>
      <w:r w:rsidRPr="00287C5E">
        <w:tab/>
        <w:t>Hill JA, Olson EN. Cardiac plasticity. N Engl J Med. 2008;358(13):1370-80. Epub 2008/03/28. doi: 10.1056/NEJMra072139. PubMed PMID: 18367740.</w:t>
      </w:r>
    </w:p>
    <w:p w14:paraId="064DD0FF" w14:textId="77777777" w:rsidR="00287C5E" w:rsidRPr="00287C5E" w:rsidRDefault="00287C5E" w:rsidP="00287C5E">
      <w:pPr>
        <w:pStyle w:val="EndNoteBibliography"/>
        <w:spacing w:after="0"/>
      </w:pPr>
      <w:r w:rsidRPr="00287C5E">
        <w:t>4.</w:t>
      </w:r>
      <w:r w:rsidRPr="00287C5E">
        <w:tab/>
        <w:t>Shimizu I, Minamino T. Physiological and pathological cardiac hypertrophy. J Mol Cell Cardiol. 2016;97:245-62. Epub 2016/06/06. doi: 10.1016/j.yjmcc.2016.06.001. PubMed PMID: 27262674.</w:t>
      </w:r>
    </w:p>
    <w:p w14:paraId="58D764AA" w14:textId="77777777" w:rsidR="00287C5E" w:rsidRPr="00287C5E" w:rsidRDefault="00287C5E" w:rsidP="00287C5E">
      <w:pPr>
        <w:pStyle w:val="EndNoteBibliography"/>
        <w:spacing w:after="0"/>
      </w:pPr>
      <w:r w:rsidRPr="00287C5E">
        <w:t>5.</w:t>
      </w:r>
      <w:r w:rsidRPr="00287C5E">
        <w:tab/>
        <w:t>Nakamura M, Sadoshima J. Mechanisms of physiological and pathological cardiac hypertrophy. Nat Rev Cardiol. 2018;15(7):387-407. Epub 2018/04/21. doi: 10.1038/s41569-018-0007-y. PubMed PMID: 29674714.</w:t>
      </w:r>
    </w:p>
    <w:p w14:paraId="03A91A20" w14:textId="77777777" w:rsidR="00287C5E" w:rsidRPr="00287C5E" w:rsidRDefault="00287C5E" w:rsidP="00287C5E">
      <w:pPr>
        <w:pStyle w:val="EndNoteBibliography"/>
        <w:spacing w:after="0"/>
      </w:pPr>
      <w:r w:rsidRPr="00287C5E">
        <w:t>6.</w:t>
      </w:r>
      <w:r w:rsidRPr="00287C5E">
        <w:tab/>
        <w:t>Rausch MK, Dam A, Goktepe S, Abilez OJ, Kuhl E. Computational modeling of growth: systemic and pulmonary hypertension in the heart. Biomech Model Mechanobiol. 2011;10(6):799-811. Epub 2010/12/29. doi: 10.1007/s10237-010-0275-x. PubMed PMID: 21188611; PubMed Central PMCID: PMCPMC3235798.</w:t>
      </w:r>
    </w:p>
    <w:p w14:paraId="76CE64C7" w14:textId="77777777" w:rsidR="00287C5E" w:rsidRPr="00287C5E" w:rsidRDefault="00287C5E" w:rsidP="00287C5E">
      <w:pPr>
        <w:pStyle w:val="EndNoteBibliography"/>
        <w:spacing w:after="0"/>
      </w:pPr>
      <w:r w:rsidRPr="00287C5E">
        <w:t>7.</w:t>
      </w:r>
      <w:r w:rsidRPr="00287C5E">
        <w:tab/>
        <w:t>Klepach D, Lee LC, Wenk JF, Ratcliffe MB, Zohdi TI, Navia JA, et al. Growth and remodeling of the left ventricle: A case study of myocardial infarction and surgical ventricular restoration. Mech Res Commun. 2012;42:134-41. doi: 10.1016/j.mechrescom.2012.03.005. PubMed PMID: 22778489; PubMed Central PMCID: PMCPMC3390946.</w:t>
      </w:r>
    </w:p>
    <w:p w14:paraId="2CBAB709" w14:textId="77777777" w:rsidR="00287C5E" w:rsidRPr="00287C5E" w:rsidRDefault="00287C5E" w:rsidP="00287C5E">
      <w:pPr>
        <w:pStyle w:val="EndNoteBibliography"/>
        <w:spacing w:after="0"/>
      </w:pPr>
      <w:r w:rsidRPr="00287C5E">
        <w:t>8.</w:t>
      </w:r>
      <w:r w:rsidRPr="00287C5E">
        <w:tab/>
        <w:t>Guterl KA, Haggart CR, Janssen PM, Holmes JW. Isometric contraction induces rapid myocyte remodeling in cultured rat right ventricular papillary muscles. Am J Physiol Heart Circ Physiol. 2007;293(6):H3707-12. Epub 2007/10/09. doi: 10.1152/ajpheart.00296.2007. PubMed PMID: 17921334.</w:t>
      </w:r>
    </w:p>
    <w:p w14:paraId="0B0C4311" w14:textId="77777777" w:rsidR="00287C5E" w:rsidRPr="00287C5E" w:rsidRDefault="00287C5E" w:rsidP="00287C5E">
      <w:pPr>
        <w:pStyle w:val="EndNoteBibliography"/>
        <w:spacing w:after="0"/>
      </w:pPr>
      <w:r w:rsidRPr="00287C5E">
        <w:t>9.</w:t>
      </w:r>
      <w:r w:rsidRPr="00287C5E">
        <w:tab/>
        <w:t>Kerckhoffs RC, Omens J, McCulloch AD. A single strain-based growth law predicts concentric and eccentric cardiac growth during pressure and volume overload. Mech Res Commun. 2012;42:40-50. Epub 2012/05/29. doi: 10.1016/j.mechrescom.2011.11.004. PubMed PMID: 22639476; PubMed Central PMCID: PMCPMC3358801.</w:t>
      </w:r>
    </w:p>
    <w:p w14:paraId="2BCCD31E" w14:textId="77777777" w:rsidR="00287C5E" w:rsidRPr="00287C5E" w:rsidRDefault="00287C5E" w:rsidP="00287C5E">
      <w:pPr>
        <w:pStyle w:val="EndNoteBibliography"/>
        <w:spacing w:after="0"/>
      </w:pPr>
      <w:r w:rsidRPr="00287C5E">
        <w:t>10.</w:t>
      </w:r>
      <w:r w:rsidRPr="00287C5E">
        <w:tab/>
        <w:t>Witzenburg CM, Holmes JW. Predicting the Time Course of Ventricular Dilation and Thickening Using a Rapid Compartmental Model. J Cardiovasc Transl Res. 2018;11(2):109-22. Epub 2018/03/20. doi: 10.1007/s12265-018-9793-1. PubMed PMID: 29550925; PubMed Central PMCID: PMCPMC6546110.</w:t>
      </w:r>
    </w:p>
    <w:p w14:paraId="2DE1B65A" w14:textId="77777777" w:rsidR="00287C5E" w:rsidRPr="00287C5E" w:rsidRDefault="00287C5E" w:rsidP="00287C5E">
      <w:pPr>
        <w:pStyle w:val="EndNoteBibliography"/>
        <w:spacing w:after="0"/>
      </w:pPr>
      <w:r w:rsidRPr="00287C5E">
        <w:t>11.</w:t>
      </w:r>
      <w:r w:rsidRPr="00287C5E">
        <w:tab/>
        <w:t>Arts T, Lumens J, Kroon W, Delhaas T. Control of whole heart geometry by intramyocardial mechano-feedback: a model study. PLoS Comput Biol. 2012;8(2):e1002369. Epub 2012/02/22. doi: 10.1371/journal.pcbi.1002369. PubMed PMID: 22346742; PubMed Central PMCID: PMCPMC3276542.</w:t>
      </w:r>
    </w:p>
    <w:p w14:paraId="711E4549" w14:textId="77777777" w:rsidR="00287C5E" w:rsidRPr="00287C5E" w:rsidRDefault="00287C5E" w:rsidP="00287C5E">
      <w:pPr>
        <w:pStyle w:val="EndNoteBibliography"/>
        <w:spacing w:after="0"/>
      </w:pPr>
      <w:r w:rsidRPr="00287C5E">
        <w:t>12.</w:t>
      </w:r>
      <w:r w:rsidRPr="00287C5E">
        <w:tab/>
        <w:t>Goktepe S, Abilez OJ, Parker KK, Kuhl E. A multiscale model for eccentric and concentric cardiac growth through sarcomerogenesis. J Theor Biol. 2010;265(3):433-42. Epub 2010/05/08. doi: 10.1016/j.jtbi.2010.04.023. PubMed PMID: 20447409.</w:t>
      </w:r>
    </w:p>
    <w:p w14:paraId="70B53958" w14:textId="77777777" w:rsidR="00287C5E" w:rsidRPr="00287C5E" w:rsidRDefault="00287C5E" w:rsidP="00287C5E">
      <w:pPr>
        <w:pStyle w:val="EndNoteBibliography"/>
        <w:spacing w:after="0"/>
      </w:pPr>
      <w:r w:rsidRPr="00287C5E">
        <w:t>13.</w:t>
      </w:r>
      <w:r w:rsidRPr="00287C5E">
        <w:tab/>
        <w:t>Rondanina E, Bovendeerd PHM. Evaluation of stimulus-effect relations in left ventricular growth using a simple multiscale model. Biomech Model Mechanobiol. 2020;19(1):263-73. Epub 2019/08/08. doi: 10.1007/s10237-019-01209-2. PubMed PMID: 31388869; PubMed Central PMCID: PMCPMC7005098.</w:t>
      </w:r>
    </w:p>
    <w:p w14:paraId="5955C8C3" w14:textId="77777777" w:rsidR="00287C5E" w:rsidRPr="00287C5E" w:rsidRDefault="00287C5E" w:rsidP="00287C5E">
      <w:pPr>
        <w:pStyle w:val="EndNoteBibliography"/>
        <w:spacing w:after="0"/>
      </w:pPr>
      <w:r w:rsidRPr="00287C5E">
        <w:t>14.</w:t>
      </w:r>
      <w:r w:rsidRPr="00287C5E">
        <w:tab/>
        <w:t>Mojumder J, Choy JS, Leng S, Zhong L, Kassab GS, Lee LC. Mechanical stimuli for left ventricular growth during pressure overload. Exp Mech. 2021;61(1):131-46. Epub 2021/03/23. doi: 10.1007/s11340-020-00643-z. PubMed PMID: 33746236; PubMed Central PMCID: PMCPMC7968380.</w:t>
      </w:r>
    </w:p>
    <w:p w14:paraId="6D6A6559" w14:textId="73C73F88" w:rsidR="00287C5E" w:rsidRPr="00287C5E" w:rsidRDefault="00287C5E" w:rsidP="00287C5E">
      <w:pPr>
        <w:pStyle w:val="EndNoteBibliography"/>
        <w:spacing w:after="0"/>
      </w:pPr>
      <w:r w:rsidRPr="00287C5E">
        <w:t>15.</w:t>
      </w:r>
      <w:r w:rsidRPr="00287C5E">
        <w:tab/>
        <w:t xml:space="preserve">Sharifi H, Mann CK, Rockward AL, al. e. Multiscale simulations of left ventricular growth and remodeling. Biophys Rev. 2021. doi: </w:t>
      </w:r>
      <w:hyperlink r:id="rId12" w:history="1">
        <w:r w:rsidRPr="00287C5E">
          <w:rPr>
            <w:rStyle w:val="Hyperlink"/>
          </w:rPr>
          <w:t>https://doi.org/10.1007/s12551-021-00826-5</w:t>
        </w:r>
      </w:hyperlink>
      <w:r w:rsidRPr="00287C5E">
        <w:t>. PubMed Central PMCID: PMCPMC8555068.</w:t>
      </w:r>
    </w:p>
    <w:p w14:paraId="45DDEF14" w14:textId="3F5A29B5" w:rsidR="00287C5E" w:rsidRPr="00287C5E" w:rsidRDefault="00287C5E" w:rsidP="00287C5E">
      <w:pPr>
        <w:pStyle w:val="EndNoteBibliography"/>
        <w:spacing w:after="0"/>
      </w:pPr>
      <w:r w:rsidRPr="00287C5E">
        <w:t>16.</w:t>
      </w:r>
      <w:r w:rsidRPr="00287C5E">
        <w:tab/>
        <w:t xml:space="preserve">Yoshida K, Saucerman JJ, Holmes JW. Multiscale model of heart growth during pregnancy: Integrating mechanical and hormonal signaling. bioRxiv. 2020. doi: </w:t>
      </w:r>
      <w:hyperlink r:id="rId13" w:history="1">
        <w:r w:rsidRPr="00287C5E">
          <w:rPr>
            <w:rStyle w:val="Hyperlink"/>
          </w:rPr>
          <w:t>https://doi.org/10.1101/2020.09.18.302067</w:t>
        </w:r>
      </w:hyperlink>
      <w:r w:rsidRPr="00287C5E">
        <w:t>.</w:t>
      </w:r>
    </w:p>
    <w:p w14:paraId="2C5FC86D" w14:textId="77777777" w:rsidR="00287C5E" w:rsidRPr="00287C5E" w:rsidRDefault="00287C5E" w:rsidP="00287C5E">
      <w:pPr>
        <w:pStyle w:val="EndNoteBibliography"/>
        <w:spacing w:after="0"/>
      </w:pPr>
      <w:r w:rsidRPr="00287C5E">
        <w:t>17.</w:t>
      </w:r>
      <w:r w:rsidRPr="00287C5E">
        <w:tab/>
        <w:t>Estrada AC, Yoshida K, Saucerman JJ, Holmes JW. A multiscale model of cardiac concentric hypertrophy incorporating both mechanical and hormonal drivers of growth. Biomech Model Mechanobiol. 2021;20(1):293-307. Epub 2020/09/25. doi: 10.1007/s10237-020-01385-6. PubMed PMID: 32970240; PubMed Central PMCID: PMCPMC7897221.</w:t>
      </w:r>
    </w:p>
    <w:p w14:paraId="72AD4103" w14:textId="77777777" w:rsidR="00287C5E" w:rsidRPr="00287C5E" w:rsidRDefault="00287C5E" w:rsidP="00287C5E">
      <w:pPr>
        <w:pStyle w:val="EndNoteBibliography"/>
        <w:spacing w:after="0"/>
      </w:pPr>
      <w:r w:rsidRPr="00287C5E">
        <w:t>18.</w:t>
      </w:r>
      <w:r w:rsidRPr="00287C5E">
        <w:tab/>
        <w:t>Davis J, Davis LC, Correll RN, Makarewich CA, Schwanekamp JA, Moussavi-Harami F, et al. A Tension-Based Model Distinguishes Hypertrophic versus Dilated Cardiomyopathy. Cell. 2016;165(5):1147-59. Epub 2016/04/27. doi: 10.1016/j.cell.2016.04.002. PubMed PMID: 27114035; PubMed Central PMCID: PMCPMC4874838.</w:t>
      </w:r>
    </w:p>
    <w:p w14:paraId="6075CB9C" w14:textId="77777777" w:rsidR="00287C5E" w:rsidRPr="00287C5E" w:rsidRDefault="00287C5E" w:rsidP="00287C5E">
      <w:pPr>
        <w:pStyle w:val="EndNoteBibliography"/>
        <w:spacing w:after="0"/>
      </w:pPr>
      <w:r w:rsidRPr="00287C5E">
        <w:lastRenderedPageBreak/>
        <w:t>19.</w:t>
      </w:r>
      <w:r w:rsidRPr="00287C5E">
        <w:tab/>
        <w:t>Bischof C, Mirtschink P, Yuan T, Wu M, Zhu C, Kaur J, et al. Mitochondrial-cell cycle cross-talk drives endoreplication in heart disease. Sci Transl Med. 2021;13(623):eabi7964. Epub 2021/12/09. doi: 10.1126/scitranslmed.abi7964. PubMed PMID: 34878823.</w:t>
      </w:r>
    </w:p>
    <w:p w14:paraId="0822CFC9" w14:textId="21A09B30" w:rsidR="00287C5E" w:rsidRPr="00287C5E" w:rsidRDefault="00287C5E" w:rsidP="00287C5E">
      <w:pPr>
        <w:pStyle w:val="EndNoteBibliography"/>
        <w:spacing w:after="0"/>
      </w:pPr>
      <w:r w:rsidRPr="00287C5E">
        <w:t>20.</w:t>
      </w:r>
      <w:r w:rsidRPr="00287C5E">
        <w:tab/>
        <w:t xml:space="preserve">Sharifi H, Mann CK, Wenk JF, Campbell KS. A multiscale model of the cardiovascular system that incorporates baroreflex control of chronotropism, cell-level contractility, and vascular tone. BioRxiv. 2021. doi: </w:t>
      </w:r>
      <w:hyperlink r:id="rId14" w:history="1">
        <w:r w:rsidRPr="00287C5E">
          <w:rPr>
            <w:rStyle w:val="Hyperlink"/>
          </w:rPr>
          <w:t>https://doi.org/10.1101/2021.10.21.465366</w:t>
        </w:r>
      </w:hyperlink>
      <w:r w:rsidRPr="00287C5E">
        <w:t>.</w:t>
      </w:r>
    </w:p>
    <w:p w14:paraId="766C2BE0" w14:textId="77777777" w:rsidR="00287C5E" w:rsidRPr="00287C5E" w:rsidRDefault="00287C5E" w:rsidP="00287C5E">
      <w:pPr>
        <w:pStyle w:val="EndNoteBibliography"/>
        <w:spacing w:after="0"/>
      </w:pPr>
      <w:r w:rsidRPr="00287C5E">
        <w:t>21.</w:t>
      </w:r>
      <w:r w:rsidRPr="00287C5E">
        <w:tab/>
        <w:t>Campbell KS, Chrisman BS, Campbell SG. Multiscale Modeling of Cardiovascular Function Predicts That the End-Systolic Pressure Volume Relationship Can Be Targeted via Multiple Therapeutic Strategies. Frontiers in physiology. 2020;11:1043. Epub 2020/09/26. doi: 10.3389/fphys.2020.01043. PubMed PMID: 32973561; PubMed Central PMCID: PMCPMC7466769.</w:t>
      </w:r>
    </w:p>
    <w:p w14:paraId="299CC253" w14:textId="77777777" w:rsidR="00287C5E" w:rsidRPr="00287C5E" w:rsidRDefault="00287C5E" w:rsidP="00287C5E">
      <w:pPr>
        <w:pStyle w:val="EndNoteBibliography"/>
        <w:spacing w:after="0"/>
      </w:pPr>
      <w:r w:rsidRPr="00287C5E">
        <w:t>22.</w:t>
      </w:r>
      <w:r w:rsidRPr="00287C5E">
        <w:tab/>
        <w:t>Campbell KS, Chrisman B, Campbell SG. Multiscale modeling of cardiovascular function predicts that the End Systolic Pressure Volume Relationship can be targeted via multiple therapeutic strategies. Submitted to PLoS Computational Biology. 2019.</w:t>
      </w:r>
    </w:p>
    <w:p w14:paraId="5BB0BB24" w14:textId="77777777" w:rsidR="00287C5E" w:rsidRPr="00287C5E" w:rsidRDefault="00287C5E" w:rsidP="00287C5E">
      <w:pPr>
        <w:pStyle w:val="EndNoteBibliography"/>
        <w:spacing w:after="0"/>
      </w:pPr>
      <w:r w:rsidRPr="00287C5E">
        <w:t>23.</w:t>
      </w:r>
      <w:r w:rsidRPr="00287C5E">
        <w:tab/>
        <w:t>Campbell KS. Dynamic coupling of regulated binding sites and cycling myosin heads in striated muscle. J Gen Physiol. 2014;143(3):387-99. doi: 10.1085/jgp.201311078. PubMed PMID: 24516189; PubMed Central PMCID: PMCPMC3933939.</w:t>
      </w:r>
    </w:p>
    <w:p w14:paraId="12BB6994" w14:textId="77777777" w:rsidR="00287C5E" w:rsidRPr="00287C5E" w:rsidRDefault="00287C5E" w:rsidP="00287C5E">
      <w:pPr>
        <w:pStyle w:val="EndNoteBibliography"/>
        <w:spacing w:after="0"/>
      </w:pPr>
      <w:r w:rsidRPr="00287C5E">
        <w:t>24.</w:t>
      </w:r>
      <w:r w:rsidRPr="00287C5E">
        <w:tab/>
        <w:t>Campbell KS, Janssen PML, Campbell SG. Force-Dependent Recruitment from the Myosin Off State Contributes to Length-Dependent Activation. Biophys J. 2018;115(3):543-53. Epub 2018/07/29. doi: 10.1016/j.bpj.2018.07.006. PubMed PMID: 30054031; PubMed Central PMCID: PMCPMC6084639.</w:t>
      </w:r>
    </w:p>
    <w:p w14:paraId="74C08D5C" w14:textId="77777777" w:rsidR="00287C5E" w:rsidRPr="00287C5E" w:rsidRDefault="00287C5E" w:rsidP="00287C5E">
      <w:pPr>
        <w:pStyle w:val="EndNoteBibliography"/>
        <w:spacing w:after="0"/>
      </w:pPr>
      <w:r w:rsidRPr="00287C5E">
        <w:t>25.</w:t>
      </w:r>
      <w:r w:rsidRPr="00287C5E">
        <w:tab/>
        <w:t>Van der Walt S, Colbert SC, Varoquaux G. The NumPy array: a structure for efficient numerical computation. arXiv. 2011. doi: 10.1109/MCSE.2011.37.</w:t>
      </w:r>
    </w:p>
    <w:p w14:paraId="0BAD0A83" w14:textId="77777777" w:rsidR="00287C5E" w:rsidRPr="00287C5E" w:rsidRDefault="00287C5E" w:rsidP="00287C5E">
      <w:pPr>
        <w:pStyle w:val="EndNoteBibliography"/>
        <w:spacing w:after="0"/>
      </w:pPr>
      <w:r w:rsidRPr="00287C5E">
        <w:t>26.</w:t>
      </w:r>
      <w:r w:rsidRPr="00287C5E">
        <w:tab/>
        <w:t>Virtanen P, Gommers R, Oliphant TE, Haberland M, Reddy T, Cournapeau D, et al. SciPy 1.0: fundamental algorithms for scientific computing in Python. Nat Methods. 2020;17(3):261-72. Epub 2020/02/06. doi: 10.1038/s41592-019-0686-2. PubMed PMID: 32015543; PubMed Central PMCID: PMCPMC7056644.</w:t>
      </w:r>
    </w:p>
    <w:p w14:paraId="232C9E8A" w14:textId="77777777" w:rsidR="00287C5E" w:rsidRPr="00287C5E" w:rsidRDefault="00287C5E" w:rsidP="00287C5E">
      <w:pPr>
        <w:pStyle w:val="EndNoteBibliography"/>
      </w:pPr>
      <w:r w:rsidRPr="00287C5E">
        <w:t>27.</w:t>
      </w:r>
      <w:r w:rsidRPr="00287C5E">
        <w:tab/>
        <w:t>Reback J, jbrockmendel., McKinney W, al. e. pandas-dev/pandas: Pandas 1.3.2. . 2021.</w:t>
      </w:r>
    </w:p>
    <w:p w14:paraId="35B60DA4" w14:textId="77777777" w:rsidR="00F7197E" w:rsidRDefault="00287C5E" w:rsidP="00B60F7B">
      <w:pPr>
        <w:pStyle w:val="msnormal"/>
        <w:sectPr w:rsidR="00F7197E" w:rsidSect="007A39F4">
          <w:pgSz w:w="12240" w:h="15840"/>
          <w:pgMar w:top="720" w:right="720" w:bottom="720" w:left="720" w:header="720" w:footer="720" w:gutter="0"/>
          <w:cols w:space="720"/>
          <w:docGrid w:linePitch="360"/>
        </w:sectPr>
      </w:pPr>
      <w:r>
        <w:fldChar w:fldCharType="end"/>
      </w:r>
    </w:p>
    <w:p w14:paraId="11B94F70" w14:textId="29AFBC6D" w:rsidR="00E94C49" w:rsidRDefault="00F7197E" w:rsidP="00F7197E">
      <w:pPr>
        <w:pStyle w:val="mstitle1"/>
      </w:pPr>
      <w:r>
        <w:lastRenderedPageBreak/>
        <w:t>Supplementary material</w:t>
      </w:r>
    </w:p>
    <w:p w14:paraId="55DC609D" w14:textId="6C6650FD" w:rsidR="00F7197E" w:rsidRDefault="00F7197E">
      <w:pPr>
        <w:spacing w:after="160" w:line="259" w:lineRule="auto"/>
        <w:rPr>
          <w:rFonts w:ascii="Arial" w:hAnsi="Arial" w:cstheme="majorBidi"/>
          <w:sz w:val="22"/>
          <w:szCs w:val="24"/>
        </w:rPr>
      </w:pPr>
      <w:r>
        <w:br w:type="page"/>
      </w:r>
    </w:p>
    <w:p w14:paraId="2C3DF5D8" w14:textId="7320829D" w:rsidR="00F7197E" w:rsidRDefault="00F7197E" w:rsidP="00B60F7B">
      <w:pPr>
        <w:pStyle w:val="msnormal"/>
      </w:pPr>
    </w:p>
    <w:p w14:paraId="413FBE64" w14:textId="4577D7D2" w:rsidR="00F7197E" w:rsidRDefault="00F7197E" w:rsidP="00B60F7B">
      <w:pPr>
        <w:pStyle w:val="msnormal"/>
      </w:pPr>
    </w:p>
    <w:p w14:paraId="219F76CC" w14:textId="529138FF" w:rsidR="00F7197E" w:rsidRDefault="00F7197E" w:rsidP="00B60F7B">
      <w:pPr>
        <w:pStyle w:val="msnormal"/>
      </w:pPr>
      <w:r>
        <w:t>Fig S</w:t>
      </w:r>
      <w:bookmarkStart w:id="20" w:name="figure_growth_rate_sensitivity"/>
      <w:r w:rsidR="00920996">
        <w:fldChar w:fldCharType="begin"/>
      </w:r>
      <w:r w:rsidR="00920996">
        <w:instrText xml:space="preserve"> seq figure \r 1 </w:instrText>
      </w:r>
      <w:r w:rsidR="00920996">
        <w:fldChar w:fldCharType="separate"/>
      </w:r>
      <w:r w:rsidR="00EC1D09">
        <w:rPr>
          <w:noProof/>
        </w:rPr>
        <w:t>1</w:t>
      </w:r>
      <w:r w:rsidR="00920996">
        <w:fldChar w:fldCharType="end"/>
      </w:r>
      <w:bookmarkEnd w:id="20"/>
      <w:r w:rsidR="00920996">
        <w:t xml:space="preserve">. Figure showing effect of growth rates </w:t>
      </w:r>
    </w:p>
    <w:sectPr w:rsidR="00F7197E" w:rsidSect="007A39F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harifi, Hossein" w:date="2022-01-16T13:04:00Z" w:initials="SH">
    <w:p w14:paraId="6B3C9ED9" w14:textId="43EB6033" w:rsidR="004330C3" w:rsidRDefault="004330C3">
      <w:pPr>
        <w:pStyle w:val="CommentText"/>
      </w:pPr>
      <w:r>
        <w:rPr>
          <w:rStyle w:val="CommentReference"/>
        </w:rPr>
        <w:annotationRef/>
      </w:r>
      <w:r>
        <w:t xml:space="preserve">This is not correct. We are not directly changing the wall thickness. </w:t>
      </w:r>
      <w:proofErr w:type="gramStart"/>
      <w:r>
        <w:t>Instead</w:t>
      </w:r>
      <w:proofErr w:type="gramEnd"/>
      <w:r>
        <w:t xml:space="preserve"> wall volume is </w:t>
      </w:r>
      <w:r w:rsidR="00FE525D">
        <w:t xml:space="preserve">being altered by the growth module and then according to chamber volume the wall thickness gets calculated. </w:t>
      </w:r>
    </w:p>
  </w:comment>
  <w:comment w:id="7" w:author="Sharifi, Hossein" w:date="2022-01-16T13:07:00Z" w:initials="SH">
    <w:p w14:paraId="13CDF686" w14:textId="2B6956E5" w:rsidR="00FA1A6B" w:rsidRDefault="00A32329">
      <w:pPr>
        <w:pStyle w:val="CommentText"/>
      </w:pPr>
      <w:r>
        <w:rPr>
          <w:rStyle w:val="CommentReference"/>
        </w:rPr>
        <w:annotationRef/>
      </w:r>
      <w:r w:rsidR="00F367F4">
        <w:t xml:space="preserve">Something is not right with this equation. </w:t>
      </w:r>
      <w:r w:rsidR="00F367F4">
        <w:br/>
      </w:r>
      <w:r w:rsidR="00F367F4">
        <w:br/>
      </w:r>
      <w:r>
        <w:t xml:space="preserve">It seems you have assumed </w:t>
      </w:r>
      <w:r w:rsidR="00D748E5">
        <w:t>an identical rate factor (</w:t>
      </w:r>
      <w:r w:rsidR="003E63A2">
        <w:t xml:space="preserve">gamma) for both the growth and shrinkage. </w:t>
      </w:r>
      <w:r w:rsidR="00482E85">
        <w:t xml:space="preserve">I know we somehow selected the same </w:t>
      </w:r>
      <w:r w:rsidR="00FA1A6B">
        <w:t xml:space="preserve">magnitude </w:t>
      </w:r>
      <w:r w:rsidR="001152BF">
        <w:t xml:space="preserve">of a value </w:t>
      </w:r>
      <w:r w:rsidR="00FA1A6B">
        <w:t xml:space="preserve">for </w:t>
      </w:r>
      <w:r w:rsidR="007914DD">
        <w:t xml:space="preserve">them in a way that </w:t>
      </w:r>
      <w:proofErr w:type="spellStart"/>
      <w:r w:rsidR="007914DD">
        <w:t>gamma_growth</w:t>
      </w:r>
      <w:proofErr w:type="spellEnd"/>
      <w:r w:rsidR="007914DD">
        <w:t xml:space="preserve"> = -</w:t>
      </w:r>
      <w:proofErr w:type="spellStart"/>
      <w:r w:rsidR="007914DD">
        <w:t>gamma_anti_growth</w:t>
      </w:r>
      <w:proofErr w:type="spellEnd"/>
      <w:r w:rsidR="001152BF">
        <w:t xml:space="preserve">. But in </w:t>
      </w:r>
      <w:r w:rsidR="00E928AD">
        <w:t xml:space="preserve">vivo </w:t>
      </w:r>
      <w:r w:rsidR="001152BF">
        <w:t xml:space="preserve">they can have different </w:t>
      </w:r>
      <w:r w:rsidR="009B098F">
        <w:t>rate factors</w:t>
      </w:r>
      <w:r w:rsidR="00E928AD">
        <w:t xml:space="preserve"> and that is how you have written the code to be. </w:t>
      </w:r>
      <w:proofErr w:type="gramStart"/>
      <w:r w:rsidR="00E928AD">
        <w:t>So</w:t>
      </w:r>
      <w:proofErr w:type="gramEnd"/>
      <w:r w:rsidR="00E928AD">
        <w:t xml:space="preserve"> I think this equation should somehow emphasize that. </w:t>
      </w:r>
    </w:p>
    <w:p w14:paraId="3C4F4EA3" w14:textId="77777777" w:rsidR="00FA1A6B" w:rsidRDefault="00FA1A6B">
      <w:pPr>
        <w:pStyle w:val="CommentText"/>
      </w:pPr>
    </w:p>
    <w:p w14:paraId="519D3D60" w14:textId="71711E80" w:rsidR="00A32329" w:rsidRDefault="0045222E">
      <w:pPr>
        <w:pStyle w:val="CommentText"/>
      </w:pPr>
      <w:r>
        <w:t xml:space="preserve">Also, the way you have </w:t>
      </w:r>
      <w:r w:rsidR="00997195">
        <w:t xml:space="preserve">written this equation, </w:t>
      </w:r>
      <w:proofErr w:type="spellStart"/>
      <w:r w:rsidR="00997195">
        <w:t>dA</w:t>
      </w:r>
      <w:proofErr w:type="spellEnd"/>
      <w:r w:rsidR="00997195">
        <w:t xml:space="preserve">/dt will not be negative for Gi&lt;0.5. At least you may want to </w:t>
      </w:r>
      <w:r w:rsidR="00480CD8">
        <w:t xml:space="preserve">multiply the second line of the equation by </w:t>
      </w:r>
      <w:r w:rsidR="00295AB5">
        <w:t>a negative sign</w:t>
      </w:r>
      <w:r w:rsidR="00480CD8">
        <w:t>.</w:t>
      </w:r>
    </w:p>
  </w:comment>
  <w:comment w:id="9" w:author="Sharifi, Hossein" w:date="2022-01-16T13:23:00Z" w:initials="SH">
    <w:p w14:paraId="4BE29FE7" w14:textId="0F31DA28" w:rsidR="00CA3805" w:rsidRDefault="00CA3805">
      <w:pPr>
        <w:pStyle w:val="CommentText"/>
      </w:pPr>
      <w:r>
        <w:rPr>
          <w:rStyle w:val="CommentReference"/>
        </w:rPr>
        <w:annotationRef/>
      </w:r>
      <w:r w:rsidR="00CA2F4E">
        <w:t>Not defined.</w:t>
      </w:r>
    </w:p>
  </w:comment>
  <w:comment w:id="11" w:author="Sharifi, Hossein" w:date="2022-01-16T13:23:00Z" w:initials="SH">
    <w:p w14:paraId="5F1C500D" w14:textId="05BC3FBC" w:rsidR="00CA2F4E" w:rsidRDefault="00CA2F4E">
      <w:pPr>
        <w:pStyle w:val="CommentText"/>
      </w:pPr>
      <w:r>
        <w:rPr>
          <w:rStyle w:val="CommentReference"/>
        </w:rPr>
        <w:annotationRef/>
      </w:r>
      <w:r>
        <w:t>It should be N_A</w:t>
      </w:r>
    </w:p>
  </w:comment>
  <w:comment w:id="13" w:author="Sharifi, Hossein" w:date="2022-01-16T13:28:00Z" w:initials="SH">
    <w:p w14:paraId="33AF0BAB" w14:textId="6CB19DD5" w:rsidR="00B95983" w:rsidRDefault="00B95983">
      <w:pPr>
        <w:pStyle w:val="CommentText"/>
      </w:pPr>
      <w:r>
        <w:rPr>
          <w:rStyle w:val="CommentReference"/>
        </w:rPr>
        <w:annotationRef/>
      </w:r>
      <w:r>
        <w:t xml:space="preserve">I </w:t>
      </w:r>
      <w:r w:rsidR="002F6AC6">
        <w:t xml:space="preserve">agree this version is more concise. </w:t>
      </w:r>
      <w:r w:rsidR="00AC47CB">
        <w:t xml:space="preserve">But </w:t>
      </w:r>
      <w:r w:rsidR="00A6192F">
        <w:t>it</w:t>
      </w:r>
      <w:r w:rsidR="00084B19">
        <w:t xml:space="preserve"> does not explain </w:t>
      </w:r>
      <w:r w:rsidR="00AB2444">
        <w:t xml:space="preserve">why we have simulated three levels of </w:t>
      </w:r>
      <w:r w:rsidR="007B5700">
        <w:t>severities</w:t>
      </w:r>
      <w:r w:rsidR="00AB2444">
        <w:t xml:space="preserve"> for </w:t>
      </w:r>
      <w:r w:rsidR="0000580D">
        <w:t xml:space="preserve">each valvular diseases case. </w:t>
      </w:r>
      <w:r w:rsidR="00800C35">
        <w:br/>
        <w:t xml:space="preserve">Each level </w:t>
      </w:r>
      <w:r w:rsidR="00800C35">
        <w:t>represent</w:t>
      </w:r>
      <w:r w:rsidR="00A6192F">
        <w:t>s</w:t>
      </w:r>
      <w:r w:rsidR="00800C35">
        <w:t xml:space="preserve"> a diseases stage according to AHA guideline that need to be </w:t>
      </w:r>
      <w:r w:rsidR="00CA057A">
        <w:t>described!</w:t>
      </w:r>
    </w:p>
  </w:comment>
  <w:comment w:id="14" w:author="Kenneth Campbell" w:date="2022-01-15T16:58:00Z" w:initials="KC">
    <w:p w14:paraId="0D294712" w14:textId="393F5C68" w:rsidR="00E94C49" w:rsidRDefault="00E94C49">
      <w:pPr>
        <w:pStyle w:val="CommentText"/>
      </w:pPr>
      <w:r>
        <w:rPr>
          <w:rStyle w:val="CommentReference"/>
        </w:rPr>
        <w:annotationRef/>
      </w:r>
      <w:r>
        <w:t>Hossein – can you add a citation supporting this statement?</w:t>
      </w:r>
    </w:p>
  </w:comment>
  <w:comment w:id="15" w:author="Sharifi, Hossein" w:date="2022-01-16T13:38:00Z" w:initials="SH">
    <w:p w14:paraId="24CAADD1" w14:textId="213F4C8A" w:rsidR="00CA057A" w:rsidRDefault="00CA057A">
      <w:pPr>
        <w:pStyle w:val="CommentText"/>
      </w:pPr>
      <w:r>
        <w:rPr>
          <w:rStyle w:val="CommentReference"/>
        </w:rPr>
        <w:annotationRef/>
      </w:r>
      <w:r w:rsidR="009544A6">
        <w:t>Sure, I will</w:t>
      </w:r>
    </w:p>
  </w:comment>
  <w:comment w:id="18" w:author="Sharifi, Hossein" w:date="2022-01-16T13:39:00Z" w:initials="SH">
    <w:p w14:paraId="036B5D5B" w14:textId="6EFE6A7F" w:rsidR="00952552" w:rsidRDefault="00952552">
      <w:pPr>
        <w:pStyle w:val="CommentText"/>
      </w:pPr>
      <w:r>
        <w:rPr>
          <w:rStyle w:val="CommentReference"/>
        </w:rPr>
        <w:annotationRef/>
      </w:r>
      <w:r>
        <w:t xml:space="preserve">No, all simulations had a time-step of 0.5 </w:t>
      </w:r>
      <w:proofErr w:type="spellStart"/>
      <w:r>
        <w:t>ms.</w:t>
      </w:r>
      <w:proofErr w:type="spellEnd"/>
      <w:r>
        <w:t xml:space="preserve"> </w:t>
      </w:r>
      <w:r w:rsidR="00395A8C">
        <w:t xml:space="preserve">That was </w:t>
      </w:r>
      <w:r w:rsidR="0027308E">
        <w:t xml:space="preserve">done to have more stable simulations with growth. </w:t>
      </w:r>
    </w:p>
  </w:comment>
  <w:comment w:id="19" w:author="Sharifi, Hossein" w:date="2022-01-16T13:45:00Z" w:initials="SH">
    <w:p w14:paraId="5ADD56BF" w14:textId="74168EBF" w:rsidR="000B19D7" w:rsidRDefault="00A75D22">
      <w:pPr>
        <w:pStyle w:val="CommentText"/>
      </w:pPr>
      <w:r>
        <w:rPr>
          <w:rStyle w:val="CommentReference"/>
        </w:rPr>
        <w:annotationRef/>
      </w:r>
      <w:r w:rsidR="0079591B">
        <w:t>I am not sure about this</w:t>
      </w:r>
      <w:r w:rsidR="00E57EF5">
        <w:t xml:space="preserve"> phrase. </w:t>
      </w:r>
      <w:r>
        <w:t xml:space="preserve">I think we need to provide a reference for this. </w:t>
      </w:r>
      <w:r w:rsidR="009C6B50">
        <w:t xml:space="preserve">What is </w:t>
      </w:r>
      <w:r w:rsidR="00B65F0D">
        <w:t>a “well-accepted parameter”?</w:t>
      </w:r>
      <w:r w:rsidR="00B4681D">
        <w:t xml:space="preserve"> </w:t>
      </w:r>
    </w:p>
    <w:p w14:paraId="206F337E" w14:textId="77777777" w:rsidR="00E57EF5" w:rsidRDefault="00E57EF5">
      <w:pPr>
        <w:pStyle w:val="CommentText"/>
      </w:pPr>
    </w:p>
    <w:p w14:paraId="1F756DB6" w14:textId="296AC4F1" w:rsidR="00A75D22" w:rsidRDefault="00B4681D">
      <w:pPr>
        <w:pStyle w:val="CommentText"/>
      </w:pPr>
      <w:r>
        <w:t>There are many references that describe normal range for cardiovascular function parameters (</w:t>
      </w:r>
      <w:proofErr w:type="gramStart"/>
      <w:r>
        <w:t>e.g.</w:t>
      </w:r>
      <w:proofErr w:type="gramEnd"/>
      <w:r>
        <w:t xml:space="preserve"> blood pressure, </w:t>
      </w:r>
      <w:r w:rsidR="00027E81">
        <w:t>LV size, heart rate, etc.)</w:t>
      </w:r>
      <w:r w:rsidR="00F13FDA">
        <w:t>. We have selected default</w:t>
      </w:r>
      <w:r w:rsidR="009678BF">
        <w:t xml:space="preserve"> model</w:t>
      </w:r>
      <w:r w:rsidR="00F13FDA">
        <w:t xml:space="preserve"> parameters that </w:t>
      </w:r>
      <w:r w:rsidR="000B19D7">
        <w:t xml:space="preserve">produce </w:t>
      </w:r>
      <w:r w:rsidR="009678BF">
        <w:t>cardiovascular function</w:t>
      </w:r>
      <w:r w:rsidR="00DB3881">
        <w:t xml:space="preserve"> parameters to be in the reported ranges for a healthy adult.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3C9ED9" w15:done="0"/>
  <w15:commentEx w15:paraId="519D3D60" w15:done="0"/>
  <w15:commentEx w15:paraId="4BE29FE7" w15:done="0"/>
  <w15:commentEx w15:paraId="5F1C500D" w15:done="0"/>
  <w15:commentEx w15:paraId="33AF0BAB" w15:done="0"/>
  <w15:commentEx w15:paraId="0D294712" w15:done="0"/>
  <w15:commentEx w15:paraId="24CAADD1" w15:paraIdParent="0D294712" w15:done="0"/>
  <w15:commentEx w15:paraId="036B5D5B" w15:done="0"/>
  <w15:commentEx w15:paraId="1F756D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E967A" w16cex:dateUtc="2022-01-16T18:04:00Z"/>
  <w16cex:commentExtensible w16cex:durableId="258E9715" w16cex:dateUtc="2022-01-16T18:07:00Z"/>
  <w16cex:commentExtensible w16cex:durableId="258E9AC7" w16cex:dateUtc="2022-01-16T18:23:00Z"/>
  <w16cex:commentExtensible w16cex:durableId="258E9AE7" w16cex:dateUtc="2022-01-16T18:23:00Z"/>
  <w16cex:commentExtensible w16cex:durableId="258E9BE6" w16cex:dateUtc="2022-01-16T18:28:00Z"/>
  <w16cex:commentExtensible w16cex:durableId="258D7BA3" w16cex:dateUtc="2022-01-15T21:58:00Z"/>
  <w16cex:commentExtensible w16cex:durableId="258E9E5B" w16cex:dateUtc="2022-01-16T18:38:00Z"/>
  <w16cex:commentExtensible w16cex:durableId="258E9E80" w16cex:dateUtc="2022-01-16T18:39:00Z"/>
  <w16cex:commentExtensible w16cex:durableId="258E9FE0" w16cex:dateUtc="2022-01-16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3C9ED9" w16cid:durableId="258E967A"/>
  <w16cid:commentId w16cid:paraId="519D3D60" w16cid:durableId="258E9715"/>
  <w16cid:commentId w16cid:paraId="4BE29FE7" w16cid:durableId="258E9AC7"/>
  <w16cid:commentId w16cid:paraId="5F1C500D" w16cid:durableId="258E9AE7"/>
  <w16cid:commentId w16cid:paraId="33AF0BAB" w16cid:durableId="258E9BE6"/>
  <w16cid:commentId w16cid:paraId="0D294712" w16cid:durableId="258D7BA3"/>
  <w16cid:commentId w16cid:paraId="24CAADD1" w16cid:durableId="258E9E5B"/>
  <w16cid:commentId w16cid:paraId="036B5D5B" w16cid:durableId="258E9E80"/>
  <w16cid:commentId w16cid:paraId="1F756DB6" w16cid:durableId="258E9F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ifi, Hossein">
    <w15:presenceInfo w15:providerId="AD" w15:userId="S::hsh245@uky.edu::20a32e42-02e9-4b7a-878f-9e266e3241a3"/>
  </w15:person>
  <w15:person w15:author="Kenneth Campbell">
    <w15:presenceInfo w15:providerId="Windows Live" w15:userId="2484c2e00bdb3e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adswwfz8z5sdcedvxipvw9tdwp2zfwa9dps&quot;&gt;campbell_endnote_library&lt;record-ids&gt;&lt;item&gt;238&lt;/item&gt;&lt;item&gt;894&lt;/item&gt;&lt;item&gt;2060&lt;/item&gt;&lt;item&gt;2225&lt;/item&gt;&lt;item&gt;2263&lt;/item&gt;&lt;item&gt;2284&lt;/item&gt;&lt;item&gt;2304&lt;/item&gt;&lt;item&gt;2308&lt;/item&gt;&lt;/record-ids&gt;&lt;/item&gt;&lt;/Libraries&gt;"/>
  </w:docVars>
  <w:rsids>
    <w:rsidRoot w:val="007A39F4"/>
    <w:rsid w:val="0000580D"/>
    <w:rsid w:val="00027E81"/>
    <w:rsid w:val="00047207"/>
    <w:rsid w:val="0008210D"/>
    <w:rsid w:val="00084B19"/>
    <w:rsid w:val="000B19D7"/>
    <w:rsid w:val="000B1CE3"/>
    <w:rsid w:val="001137B6"/>
    <w:rsid w:val="001152BF"/>
    <w:rsid w:val="00161000"/>
    <w:rsid w:val="001A3506"/>
    <w:rsid w:val="002038DC"/>
    <w:rsid w:val="0027308E"/>
    <w:rsid w:val="00284E7D"/>
    <w:rsid w:val="00287C5E"/>
    <w:rsid w:val="00295AB5"/>
    <w:rsid w:val="002D5D40"/>
    <w:rsid w:val="002F6AC6"/>
    <w:rsid w:val="00395A8C"/>
    <w:rsid w:val="003D364A"/>
    <w:rsid w:val="003E63A2"/>
    <w:rsid w:val="003F41DC"/>
    <w:rsid w:val="004101C4"/>
    <w:rsid w:val="004330C3"/>
    <w:rsid w:val="0045222E"/>
    <w:rsid w:val="00467093"/>
    <w:rsid w:val="00480CD8"/>
    <w:rsid w:val="00482E85"/>
    <w:rsid w:val="004C75B5"/>
    <w:rsid w:val="004F13A6"/>
    <w:rsid w:val="00521638"/>
    <w:rsid w:val="00524A0C"/>
    <w:rsid w:val="005535B2"/>
    <w:rsid w:val="00565690"/>
    <w:rsid w:val="00603966"/>
    <w:rsid w:val="00625560"/>
    <w:rsid w:val="00642E07"/>
    <w:rsid w:val="00750016"/>
    <w:rsid w:val="007914DD"/>
    <w:rsid w:val="0079591B"/>
    <w:rsid w:val="007A39F4"/>
    <w:rsid w:val="007B5700"/>
    <w:rsid w:val="007F4203"/>
    <w:rsid w:val="00800C35"/>
    <w:rsid w:val="008A2939"/>
    <w:rsid w:val="008B20C7"/>
    <w:rsid w:val="0091263B"/>
    <w:rsid w:val="00920996"/>
    <w:rsid w:val="009227CF"/>
    <w:rsid w:val="00952552"/>
    <w:rsid w:val="009544A6"/>
    <w:rsid w:val="00956B3A"/>
    <w:rsid w:val="009678BF"/>
    <w:rsid w:val="009944A8"/>
    <w:rsid w:val="00997195"/>
    <w:rsid w:val="009B098F"/>
    <w:rsid w:val="009C4859"/>
    <w:rsid w:val="009C6B50"/>
    <w:rsid w:val="00A32329"/>
    <w:rsid w:val="00A6192F"/>
    <w:rsid w:val="00A75D22"/>
    <w:rsid w:val="00A767BD"/>
    <w:rsid w:val="00AA7ED7"/>
    <w:rsid w:val="00AB2444"/>
    <w:rsid w:val="00AC47CB"/>
    <w:rsid w:val="00B3453E"/>
    <w:rsid w:val="00B4681D"/>
    <w:rsid w:val="00B566C3"/>
    <w:rsid w:val="00B60A21"/>
    <w:rsid w:val="00B60F7B"/>
    <w:rsid w:val="00B65365"/>
    <w:rsid w:val="00B65F0D"/>
    <w:rsid w:val="00B95983"/>
    <w:rsid w:val="00C4654E"/>
    <w:rsid w:val="00C87713"/>
    <w:rsid w:val="00CA057A"/>
    <w:rsid w:val="00CA11DE"/>
    <w:rsid w:val="00CA2F4E"/>
    <w:rsid w:val="00CA3805"/>
    <w:rsid w:val="00CC2B5A"/>
    <w:rsid w:val="00D72ED0"/>
    <w:rsid w:val="00D748E5"/>
    <w:rsid w:val="00DB3881"/>
    <w:rsid w:val="00DD31EE"/>
    <w:rsid w:val="00E12A2A"/>
    <w:rsid w:val="00E5138D"/>
    <w:rsid w:val="00E57EF5"/>
    <w:rsid w:val="00E853DE"/>
    <w:rsid w:val="00E928AD"/>
    <w:rsid w:val="00E94C49"/>
    <w:rsid w:val="00EC1D09"/>
    <w:rsid w:val="00F13FDA"/>
    <w:rsid w:val="00F367F4"/>
    <w:rsid w:val="00F7197E"/>
    <w:rsid w:val="00FA1A6B"/>
    <w:rsid w:val="00FE52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C8A1"/>
  <w15:chartTrackingRefBased/>
  <w15:docId w15:val="{C5E9132C-D7C8-4257-A88B-CB2D2CCF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2"/>
    <w:lsdException w:name="heading 2" w:semiHidden="1" w:uiPriority="2" w:unhideWhenUsed="1"/>
    <w:lsdException w:name="heading 3" w:semiHidden="1" w:uiPriority="2" w:unhideWhenUsed="1"/>
    <w:lsdException w:name="heading 4" w:semiHidden="1" w:uiPriority="2" w:unhideWhenUsed="1"/>
    <w:lsdException w:name="heading 5" w:semiHidden="1" w:uiPriority="2"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9F4"/>
    <w:pPr>
      <w:spacing w:after="120" w:line="276" w:lineRule="auto"/>
    </w:pPr>
    <w:rPr>
      <w:rFonts w:ascii="Times New Roman" w:hAnsi="Times New Roman"/>
      <w:sz w:val="24"/>
    </w:rPr>
  </w:style>
  <w:style w:type="paragraph" w:styleId="Heading1">
    <w:name w:val="heading 1"/>
    <w:basedOn w:val="ListParagraph"/>
    <w:next w:val="Normal"/>
    <w:link w:val="Heading1Char"/>
    <w:uiPriority w:val="2"/>
    <w:rsid w:val="00B3453E"/>
    <w:pPr>
      <w:numPr>
        <w:numId w:val="1"/>
      </w:numPr>
      <w:spacing w:before="240"/>
      <w:contextualSpacing w:val="0"/>
      <w:outlineLvl w:val="0"/>
    </w:pPr>
    <w:rPr>
      <w:rFonts w:eastAsia="Cambria" w:cs="Times New Roman"/>
      <w:b/>
      <w:szCs w:val="24"/>
    </w:rPr>
  </w:style>
  <w:style w:type="paragraph" w:styleId="Heading2">
    <w:name w:val="heading 2"/>
    <w:basedOn w:val="Heading1"/>
    <w:next w:val="Normal"/>
    <w:link w:val="Heading2Char"/>
    <w:uiPriority w:val="2"/>
    <w:rsid w:val="00B3453E"/>
    <w:pPr>
      <w:numPr>
        <w:ilvl w:val="1"/>
      </w:numPr>
      <w:spacing w:after="200"/>
      <w:outlineLvl w:val="1"/>
    </w:pPr>
  </w:style>
  <w:style w:type="paragraph" w:styleId="Heading3">
    <w:name w:val="heading 3"/>
    <w:basedOn w:val="Normal"/>
    <w:next w:val="Normal"/>
    <w:link w:val="Heading3Char"/>
    <w:uiPriority w:val="2"/>
    <w:rsid w:val="00B3453E"/>
    <w:pPr>
      <w:keepNext/>
      <w:keepLines/>
      <w:numPr>
        <w:ilvl w:val="2"/>
        <w:numId w:val="1"/>
      </w:numPr>
      <w:spacing w:before="40"/>
      <w:outlineLvl w:val="2"/>
    </w:pPr>
    <w:rPr>
      <w:rFonts w:eastAsiaTheme="majorEastAsia" w:cstheme="majorBidi"/>
      <w:b/>
      <w:szCs w:val="24"/>
    </w:rPr>
  </w:style>
  <w:style w:type="paragraph" w:styleId="Heading4">
    <w:name w:val="heading 4"/>
    <w:basedOn w:val="Heading3"/>
    <w:next w:val="Normal"/>
    <w:link w:val="Heading4Char"/>
    <w:uiPriority w:val="2"/>
    <w:rsid w:val="00B3453E"/>
    <w:pPr>
      <w:numPr>
        <w:ilvl w:val="3"/>
      </w:numPr>
      <w:outlineLvl w:val="3"/>
    </w:pPr>
    <w:rPr>
      <w:iCs/>
    </w:rPr>
  </w:style>
  <w:style w:type="paragraph" w:styleId="Heading5">
    <w:name w:val="heading 5"/>
    <w:basedOn w:val="Heading4"/>
    <w:next w:val="Normal"/>
    <w:link w:val="Heading5Char"/>
    <w:uiPriority w:val="2"/>
    <w:rsid w:val="00B3453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39F4"/>
    <w:rPr>
      <w:sz w:val="16"/>
      <w:szCs w:val="16"/>
    </w:rPr>
  </w:style>
  <w:style w:type="paragraph" w:styleId="CommentText">
    <w:name w:val="annotation text"/>
    <w:basedOn w:val="Normal"/>
    <w:link w:val="CommentTextChar"/>
    <w:uiPriority w:val="99"/>
    <w:semiHidden/>
    <w:unhideWhenUsed/>
    <w:rsid w:val="007A39F4"/>
    <w:rPr>
      <w:sz w:val="20"/>
      <w:szCs w:val="20"/>
    </w:rPr>
  </w:style>
  <w:style w:type="character" w:customStyle="1" w:styleId="CommentTextChar">
    <w:name w:val="Comment Text Char"/>
    <w:basedOn w:val="DefaultParagraphFont"/>
    <w:link w:val="CommentText"/>
    <w:uiPriority w:val="99"/>
    <w:semiHidden/>
    <w:rsid w:val="007A39F4"/>
    <w:rPr>
      <w:rFonts w:ascii="Times New Roman" w:hAnsi="Times New Roman"/>
      <w:sz w:val="20"/>
      <w:szCs w:val="20"/>
    </w:rPr>
  </w:style>
  <w:style w:type="paragraph" w:customStyle="1" w:styleId="msnormal">
    <w:name w:val="ms_normal"/>
    <w:basedOn w:val="Normal"/>
    <w:link w:val="msnormalChar"/>
    <w:qFormat/>
    <w:rsid w:val="007A39F4"/>
    <w:pPr>
      <w:spacing w:line="240" w:lineRule="auto"/>
      <w:jc w:val="both"/>
    </w:pPr>
    <w:rPr>
      <w:rFonts w:ascii="Arial" w:hAnsi="Arial" w:cstheme="majorBidi"/>
      <w:sz w:val="22"/>
      <w:szCs w:val="24"/>
    </w:rPr>
  </w:style>
  <w:style w:type="paragraph" w:customStyle="1" w:styleId="mstitle1">
    <w:name w:val="ms_title_1"/>
    <w:basedOn w:val="msnormal"/>
    <w:qFormat/>
    <w:rsid w:val="007A39F4"/>
    <w:pPr>
      <w:spacing w:after="240"/>
    </w:pPr>
    <w:rPr>
      <w:b/>
      <w:sz w:val="24"/>
    </w:rPr>
  </w:style>
  <w:style w:type="paragraph" w:customStyle="1" w:styleId="mstitle2">
    <w:name w:val="ms_title_2"/>
    <w:basedOn w:val="mstitle1"/>
    <w:qFormat/>
    <w:rsid w:val="007A39F4"/>
    <w:rPr>
      <w:i/>
      <w:sz w:val="22"/>
    </w:rPr>
  </w:style>
  <w:style w:type="paragraph" w:styleId="Title">
    <w:name w:val="Title"/>
    <w:basedOn w:val="Normal"/>
    <w:next w:val="Normal"/>
    <w:link w:val="TitleChar"/>
    <w:rsid w:val="00524A0C"/>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524A0C"/>
    <w:rPr>
      <w:rFonts w:ascii="Times New Roman" w:hAnsi="Times New Roman" w:cs="Times New Roman"/>
      <w:b/>
      <w:sz w:val="32"/>
      <w:szCs w:val="32"/>
    </w:rPr>
  </w:style>
  <w:style w:type="paragraph" w:customStyle="1" w:styleId="AuthorList">
    <w:name w:val="Author List"/>
    <w:aliases w:val="Keywords,Abstract"/>
    <w:basedOn w:val="Subtitle"/>
    <w:next w:val="Normal"/>
    <w:uiPriority w:val="1"/>
    <w:rsid w:val="00524A0C"/>
    <w:pPr>
      <w:numPr>
        <w:ilvl w:val="0"/>
      </w:numPr>
      <w:spacing w:before="240" w:after="120"/>
    </w:pPr>
    <w:rPr>
      <w:rFonts w:ascii="Times New Roman" w:eastAsiaTheme="minorHAnsi" w:hAnsi="Times New Roman" w:cs="Times New Roman"/>
      <w:b/>
      <w:color w:val="auto"/>
      <w:spacing w:val="0"/>
      <w:sz w:val="24"/>
      <w:szCs w:val="24"/>
    </w:rPr>
  </w:style>
  <w:style w:type="paragraph" w:styleId="Subtitle">
    <w:name w:val="Subtitle"/>
    <w:basedOn w:val="Normal"/>
    <w:next w:val="Normal"/>
    <w:link w:val="SubtitleChar"/>
    <w:uiPriority w:val="11"/>
    <w:rsid w:val="00524A0C"/>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524A0C"/>
    <w:rPr>
      <w:rFonts w:eastAsiaTheme="minorEastAsia"/>
      <w:color w:val="5A5A5A" w:themeColor="text1" w:themeTint="A5"/>
      <w:spacing w:val="15"/>
    </w:rPr>
  </w:style>
  <w:style w:type="paragraph" w:customStyle="1" w:styleId="msfigcaption">
    <w:name w:val="ms_fig_caption"/>
    <w:basedOn w:val="Normal"/>
    <w:qFormat/>
    <w:rsid w:val="002D5D40"/>
    <w:pPr>
      <w:spacing w:line="240" w:lineRule="auto"/>
      <w:ind w:left="720" w:right="720"/>
      <w:jc w:val="center"/>
    </w:pPr>
    <w:rPr>
      <w:rFonts w:ascii="Arial" w:hAnsi="Arial" w:cstheme="majorBidi"/>
      <w:bCs/>
      <w:sz w:val="22"/>
    </w:rPr>
  </w:style>
  <w:style w:type="paragraph" w:styleId="CommentSubject">
    <w:name w:val="annotation subject"/>
    <w:basedOn w:val="CommentText"/>
    <w:next w:val="CommentText"/>
    <w:link w:val="CommentSubjectChar"/>
    <w:uiPriority w:val="99"/>
    <w:semiHidden/>
    <w:unhideWhenUsed/>
    <w:rsid w:val="00E94C49"/>
    <w:pPr>
      <w:spacing w:line="240" w:lineRule="auto"/>
    </w:pPr>
    <w:rPr>
      <w:b/>
      <w:bCs/>
    </w:rPr>
  </w:style>
  <w:style w:type="character" w:customStyle="1" w:styleId="CommentSubjectChar">
    <w:name w:val="Comment Subject Char"/>
    <w:basedOn w:val="CommentTextChar"/>
    <w:link w:val="CommentSubject"/>
    <w:uiPriority w:val="99"/>
    <w:semiHidden/>
    <w:rsid w:val="00E94C49"/>
    <w:rPr>
      <w:rFonts w:ascii="Times New Roman" w:hAnsi="Times New Roman"/>
      <w:b/>
      <w:bCs/>
      <w:sz w:val="20"/>
      <w:szCs w:val="20"/>
    </w:rPr>
  </w:style>
  <w:style w:type="character" w:customStyle="1" w:styleId="Heading1Char">
    <w:name w:val="Heading 1 Char"/>
    <w:basedOn w:val="DefaultParagraphFont"/>
    <w:link w:val="Heading1"/>
    <w:uiPriority w:val="2"/>
    <w:rsid w:val="00B3453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B3453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B3453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B3453E"/>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B3453E"/>
    <w:rPr>
      <w:rFonts w:ascii="Times New Roman" w:eastAsiaTheme="majorEastAsia" w:hAnsi="Times New Roman" w:cstheme="majorBidi"/>
      <w:b/>
      <w:iCs/>
      <w:sz w:val="24"/>
      <w:szCs w:val="24"/>
    </w:rPr>
  </w:style>
  <w:style w:type="character" w:styleId="Hyperlink">
    <w:name w:val="Hyperlink"/>
    <w:basedOn w:val="DefaultParagraphFont"/>
    <w:uiPriority w:val="99"/>
    <w:unhideWhenUsed/>
    <w:rsid w:val="00B3453E"/>
    <w:rPr>
      <w:color w:val="0000FF"/>
      <w:u w:val="single"/>
    </w:rPr>
  </w:style>
  <w:style w:type="numbering" w:customStyle="1" w:styleId="Headings">
    <w:name w:val="Headings"/>
    <w:uiPriority w:val="99"/>
    <w:rsid w:val="00B3453E"/>
    <w:pPr>
      <w:numPr>
        <w:numId w:val="2"/>
      </w:numPr>
    </w:pPr>
  </w:style>
  <w:style w:type="paragraph" w:styleId="ListParagraph">
    <w:name w:val="List Paragraph"/>
    <w:basedOn w:val="Normal"/>
    <w:uiPriority w:val="34"/>
    <w:rsid w:val="00B3453E"/>
    <w:pPr>
      <w:ind w:left="720"/>
      <w:contextualSpacing/>
    </w:pPr>
  </w:style>
  <w:style w:type="paragraph" w:customStyle="1" w:styleId="EndNoteBibliographyTitle">
    <w:name w:val="EndNote Bibliography Title"/>
    <w:basedOn w:val="Normal"/>
    <w:link w:val="EndNoteBibliographyTitleChar"/>
    <w:rsid w:val="00287C5E"/>
    <w:pPr>
      <w:spacing w:after="0"/>
      <w:jc w:val="center"/>
    </w:pPr>
    <w:rPr>
      <w:rFonts w:ascii="Arial" w:hAnsi="Arial" w:cs="Arial"/>
      <w:noProof/>
      <w:sz w:val="22"/>
    </w:rPr>
  </w:style>
  <w:style w:type="character" w:customStyle="1" w:styleId="msnormalChar">
    <w:name w:val="ms_normal Char"/>
    <w:basedOn w:val="DefaultParagraphFont"/>
    <w:link w:val="msnormal"/>
    <w:rsid w:val="00287C5E"/>
    <w:rPr>
      <w:rFonts w:ascii="Arial" w:hAnsi="Arial" w:cstheme="majorBidi"/>
      <w:szCs w:val="24"/>
    </w:rPr>
  </w:style>
  <w:style w:type="character" w:customStyle="1" w:styleId="EndNoteBibliographyTitleChar">
    <w:name w:val="EndNote Bibliography Title Char"/>
    <w:basedOn w:val="msnormalChar"/>
    <w:link w:val="EndNoteBibliographyTitle"/>
    <w:rsid w:val="00287C5E"/>
    <w:rPr>
      <w:rFonts w:ascii="Arial" w:hAnsi="Arial" w:cs="Arial"/>
      <w:noProof/>
      <w:szCs w:val="24"/>
    </w:rPr>
  </w:style>
  <w:style w:type="paragraph" w:customStyle="1" w:styleId="EndNoteBibliography">
    <w:name w:val="EndNote Bibliography"/>
    <w:basedOn w:val="Normal"/>
    <w:link w:val="EndNoteBibliographyChar"/>
    <w:rsid w:val="00287C5E"/>
    <w:pPr>
      <w:spacing w:line="240" w:lineRule="auto"/>
      <w:jc w:val="both"/>
    </w:pPr>
    <w:rPr>
      <w:rFonts w:ascii="Arial" w:hAnsi="Arial" w:cs="Arial"/>
      <w:noProof/>
      <w:sz w:val="22"/>
    </w:rPr>
  </w:style>
  <w:style w:type="character" w:customStyle="1" w:styleId="EndNoteBibliographyChar">
    <w:name w:val="EndNote Bibliography Char"/>
    <w:basedOn w:val="msnormalChar"/>
    <w:link w:val="EndNoteBibliography"/>
    <w:rsid w:val="00287C5E"/>
    <w:rPr>
      <w:rFonts w:ascii="Arial" w:hAnsi="Arial" w:cs="Arial"/>
      <w:noProof/>
      <w:szCs w:val="24"/>
    </w:rPr>
  </w:style>
  <w:style w:type="character" w:styleId="UnresolvedMention">
    <w:name w:val="Unresolved Mention"/>
    <w:basedOn w:val="DefaultParagraphFont"/>
    <w:uiPriority w:val="99"/>
    <w:semiHidden/>
    <w:unhideWhenUsed/>
    <w:rsid w:val="00287C5E"/>
    <w:rPr>
      <w:color w:val="605E5C"/>
      <w:shd w:val="clear" w:color="auto" w:fill="E1DFDD"/>
    </w:rPr>
  </w:style>
  <w:style w:type="paragraph" w:styleId="Revision">
    <w:name w:val="Revision"/>
    <w:hidden/>
    <w:uiPriority w:val="99"/>
    <w:semiHidden/>
    <w:rsid w:val="003D364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01/2020.09.18.302067"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007/s12551-021-00826-5"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campbell-muscle-lab.github.io/PyMyoVent/" TargetMode="External"/><Relationship Id="rId5" Type="http://schemas.openxmlformats.org/officeDocument/2006/relationships/image" Target="media/image1.png"/><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01/2021.10.21.465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6571</Words>
  <Characters>37455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Campbell</dc:creator>
  <cp:keywords/>
  <dc:description/>
  <cp:lastModifiedBy>Sharifi, Hossein</cp:lastModifiedBy>
  <cp:revision>73</cp:revision>
  <dcterms:created xsi:type="dcterms:W3CDTF">2022-01-16T18:03:00Z</dcterms:created>
  <dcterms:modified xsi:type="dcterms:W3CDTF">2022-01-16T18:59:00Z</dcterms:modified>
</cp:coreProperties>
</file>